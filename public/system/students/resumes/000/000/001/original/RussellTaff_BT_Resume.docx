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727" w:rsidRPr="00E86C9C" w:rsidRDefault="00234F65" w:rsidP="003B4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rFonts w:ascii="Didot" w:hAnsi="Didot"/>
          <w:b/>
          <w:smallCaps/>
          <w:sz w:val="20"/>
          <w:szCs w:val="20"/>
          <w:rPrChange w:id="0" w:author="Ally Tawil" w:date="2011-01-05T22:41:00Z">
            <w:rPr>
              <w:b/>
              <w:smallCaps/>
              <w:szCs w:val="20"/>
            </w:rPr>
          </w:rPrChange>
        </w:rPr>
      </w:pPr>
      <w:r w:rsidRPr="00234F65">
        <w:rPr>
          <w:rFonts w:ascii="Didot" w:hAnsi="Didot"/>
          <w:b/>
          <w:smallCaps/>
          <w:sz w:val="20"/>
          <w:szCs w:val="20"/>
          <w:rPrChange w:id="1" w:author="Ally Tawil" w:date="2011-01-05T22:41:00Z">
            <w:rPr>
              <w:b/>
              <w:smallCaps/>
              <w:szCs w:val="20"/>
            </w:rPr>
          </w:rPrChange>
        </w:rPr>
        <w:t>Education</w:t>
      </w:r>
    </w:p>
    <w:p w:rsidR="003B4454" w:rsidRPr="00954BA4" w:rsidRDefault="00234F65" w:rsidP="00F667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rFonts w:ascii="Didot" w:hAnsi="Didot"/>
          <w:b/>
          <w:sz w:val="20"/>
          <w:szCs w:val="20"/>
        </w:rPr>
      </w:pPr>
      <w:r w:rsidRPr="00234F65">
        <w:rPr>
          <w:rFonts w:ascii="Didot" w:hAnsi="Didot"/>
          <w:sz w:val="20"/>
          <w:rPrChange w:id="2" w:author="Ally Tawil" w:date="2011-01-05T22:41:00Z">
            <w:rPr>
              <w:rFonts w:ascii="Didot" w:hAnsi="Didot"/>
              <w:sz w:val="20"/>
            </w:rPr>
          </w:rPrChange>
        </w:rPr>
        <w:pict>
          <v:rect id="_x0000_i1025" style="width:0;height:1.5pt" o:hralign="center" o:hrstd="t" o:hr="t" fillcolor="#aaa" stroked="f"/>
        </w:pict>
      </w:r>
    </w:p>
    <w:p w:rsidR="00195C80" w:rsidRDefault="00195C80" w:rsidP="00F667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rFonts w:ascii="Didot" w:hAnsi="Didot"/>
          <w:b/>
          <w:sz w:val="19"/>
          <w:szCs w:val="20"/>
        </w:rPr>
      </w:pPr>
      <w:r>
        <w:rPr>
          <w:rFonts w:ascii="Didot" w:hAnsi="Didot"/>
          <w:b/>
          <w:sz w:val="19"/>
          <w:szCs w:val="20"/>
        </w:rPr>
        <w:t xml:space="preserve">General </w:t>
      </w:r>
      <w:proofErr w:type="spellStart"/>
      <w:r>
        <w:rPr>
          <w:rFonts w:ascii="Didot" w:hAnsi="Didot"/>
          <w:b/>
          <w:sz w:val="19"/>
          <w:szCs w:val="20"/>
        </w:rPr>
        <w:t>Assemb.ly</w:t>
      </w:r>
      <w:proofErr w:type="spellEnd"/>
      <w:r>
        <w:rPr>
          <w:rFonts w:ascii="Didot" w:hAnsi="Didot"/>
          <w:b/>
          <w:sz w:val="19"/>
          <w:szCs w:val="20"/>
        </w:rPr>
        <w:tab/>
      </w:r>
      <w:r>
        <w:rPr>
          <w:rFonts w:ascii="Didot" w:hAnsi="Didot"/>
          <w:b/>
          <w:sz w:val="19"/>
          <w:szCs w:val="20"/>
        </w:rPr>
        <w:tab/>
      </w:r>
      <w:r>
        <w:rPr>
          <w:rFonts w:ascii="Didot" w:hAnsi="Didot"/>
          <w:b/>
          <w:sz w:val="19"/>
          <w:szCs w:val="20"/>
        </w:rPr>
        <w:tab/>
      </w:r>
      <w:r>
        <w:rPr>
          <w:rFonts w:ascii="Didot" w:hAnsi="Didot"/>
          <w:b/>
          <w:sz w:val="19"/>
          <w:szCs w:val="20"/>
        </w:rPr>
        <w:tab/>
      </w:r>
      <w:r>
        <w:rPr>
          <w:rFonts w:ascii="Didot" w:hAnsi="Didot"/>
          <w:b/>
          <w:sz w:val="19"/>
          <w:szCs w:val="20"/>
        </w:rPr>
        <w:tab/>
      </w:r>
      <w:r>
        <w:rPr>
          <w:rFonts w:ascii="Didot" w:hAnsi="Didot"/>
          <w:b/>
          <w:sz w:val="19"/>
          <w:szCs w:val="20"/>
        </w:rPr>
        <w:tab/>
      </w:r>
      <w:r>
        <w:rPr>
          <w:rFonts w:ascii="Didot" w:hAnsi="Didot"/>
          <w:b/>
          <w:sz w:val="19"/>
          <w:szCs w:val="20"/>
        </w:rPr>
        <w:tab/>
      </w:r>
      <w:r>
        <w:rPr>
          <w:rFonts w:ascii="Didot" w:hAnsi="Didot"/>
          <w:b/>
          <w:sz w:val="19"/>
          <w:szCs w:val="20"/>
        </w:rPr>
        <w:tab/>
      </w:r>
      <w:r>
        <w:rPr>
          <w:rFonts w:ascii="Didot" w:hAnsi="Didot"/>
          <w:b/>
          <w:sz w:val="19"/>
          <w:szCs w:val="20"/>
        </w:rPr>
        <w:tab/>
      </w:r>
      <w:r>
        <w:rPr>
          <w:rFonts w:ascii="Didot" w:hAnsi="Didot"/>
          <w:b/>
          <w:sz w:val="19"/>
          <w:szCs w:val="20"/>
        </w:rPr>
        <w:tab/>
      </w:r>
      <w:r>
        <w:rPr>
          <w:rFonts w:ascii="Didot" w:hAnsi="Didot"/>
          <w:b/>
          <w:sz w:val="19"/>
          <w:szCs w:val="20"/>
        </w:rPr>
        <w:tab/>
      </w:r>
      <w:r>
        <w:rPr>
          <w:rFonts w:ascii="Didot" w:hAnsi="Didot"/>
          <w:b/>
          <w:sz w:val="19"/>
          <w:szCs w:val="20"/>
        </w:rPr>
        <w:tab/>
      </w:r>
      <w:r>
        <w:rPr>
          <w:rFonts w:ascii="Didot" w:hAnsi="Didot"/>
          <w:b/>
          <w:sz w:val="19"/>
          <w:szCs w:val="20"/>
        </w:rPr>
        <w:tab/>
      </w:r>
      <w:r>
        <w:rPr>
          <w:rFonts w:ascii="Didot" w:hAnsi="Didot"/>
          <w:b/>
          <w:sz w:val="19"/>
          <w:szCs w:val="20"/>
        </w:rPr>
        <w:tab/>
        <w:t>Flatiron</w:t>
      </w:r>
    </w:p>
    <w:p w:rsidR="00195C80" w:rsidRPr="00195C80" w:rsidRDefault="00195C80" w:rsidP="00F667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rFonts w:ascii="Didot" w:hAnsi="Didot"/>
          <w:sz w:val="19"/>
          <w:szCs w:val="20"/>
        </w:rPr>
      </w:pPr>
      <w:r>
        <w:rPr>
          <w:rFonts w:ascii="Didot" w:hAnsi="Didot"/>
          <w:sz w:val="19"/>
          <w:szCs w:val="20"/>
        </w:rPr>
        <w:t>School for programming/coding/web development</w:t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  <w:t>Current</w:t>
      </w:r>
    </w:p>
    <w:p w:rsidR="00195C80" w:rsidRDefault="00195C80" w:rsidP="00F667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rFonts w:ascii="Didot" w:hAnsi="Didot"/>
          <w:b/>
          <w:sz w:val="19"/>
          <w:szCs w:val="20"/>
        </w:rPr>
      </w:pPr>
    </w:p>
    <w:p w:rsidR="00883E75" w:rsidRPr="00E86C9C" w:rsidRDefault="00234F65" w:rsidP="00F66727">
      <w:pPr>
        <w:widowControl w:val="0"/>
        <w:numPr>
          <w:ins w:id="3" w:author="Ally Tawil" w:date="2011-01-05T22:36:00Z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rFonts w:ascii="Didot" w:hAnsi="Didot"/>
          <w:sz w:val="19"/>
          <w:szCs w:val="20"/>
        </w:rPr>
      </w:pPr>
      <w:r w:rsidRPr="00234F65">
        <w:rPr>
          <w:rFonts w:ascii="Didot" w:hAnsi="Didot"/>
          <w:b/>
          <w:sz w:val="19"/>
          <w:szCs w:val="20"/>
          <w:rPrChange w:id="4" w:author="Ally Tawil" w:date="2011-01-05T22:41:00Z">
            <w:rPr>
              <w:b/>
              <w:sz w:val="20"/>
              <w:szCs w:val="20"/>
            </w:rPr>
          </w:rPrChange>
        </w:rPr>
        <w:t>Northwestern University</w:t>
      </w:r>
      <w:r w:rsidR="00954BA4" w:rsidRPr="00E86C9C">
        <w:rPr>
          <w:rFonts w:ascii="Didot" w:hAnsi="Didot"/>
          <w:b/>
          <w:sz w:val="19"/>
          <w:szCs w:val="20"/>
        </w:rPr>
        <w:tab/>
      </w:r>
      <w:r w:rsidR="00954BA4" w:rsidRPr="00E86C9C">
        <w:rPr>
          <w:rFonts w:ascii="Didot" w:hAnsi="Didot"/>
          <w:b/>
          <w:sz w:val="19"/>
          <w:szCs w:val="20"/>
        </w:rPr>
        <w:tab/>
      </w:r>
      <w:r w:rsidR="00954BA4" w:rsidRPr="00E86C9C">
        <w:rPr>
          <w:rFonts w:ascii="Didot" w:hAnsi="Didot"/>
          <w:b/>
          <w:sz w:val="19"/>
          <w:szCs w:val="20"/>
        </w:rPr>
        <w:tab/>
      </w:r>
      <w:r w:rsidR="00954BA4" w:rsidRPr="00E86C9C">
        <w:rPr>
          <w:rFonts w:ascii="Didot" w:hAnsi="Didot"/>
          <w:b/>
          <w:sz w:val="19"/>
          <w:szCs w:val="20"/>
        </w:rPr>
        <w:tab/>
      </w:r>
      <w:r w:rsidR="00954BA4" w:rsidRPr="00E86C9C">
        <w:rPr>
          <w:rFonts w:ascii="Didot" w:hAnsi="Didot"/>
          <w:b/>
          <w:sz w:val="19"/>
          <w:szCs w:val="20"/>
        </w:rPr>
        <w:tab/>
      </w:r>
      <w:r w:rsidR="00954BA4" w:rsidRPr="00E86C9C">
        <w:rPr>
          <w:rFonts w:ascii="Didot" w:hAnsi="Didot"/>
          <w:b/>
          <w:sz w:val="19"/>
          <w:szCs w:val="20"/>
        </w:rPr>
        <w:tab/>
      </w:r>
      <w:r w:rsidR="00954BA4" w:rsidRPr="00E86C9C">
        <w:rPr>
          <w:rFonts w:ascii="Didot" w:hAnsi="Didot"/>
          <w:b/>
          <w:sz w:val="19"/>
          <w:szCs w:val="20"/>
        </w:rPr>
        <w:tab/>
      </w:r>
      <w:r w:rsidR="00954BA4" w:rsidRPr="00E86C9C">
        <w:rPr>
          <w:rFonts w:ascii="Didot" w:hAnsi="Didot"/>
          <w:b/>
          <w:sz w:val="19"/>
          <w:szCs w:val="20"/>
        </w:rPr>
        <w:tab/>
      </w:r>
      <w:r w:rsidR="00954BA4" w:rsidRPr="00E86C9C">
        <w:rPr>
          <w:rFonts w:ascii="Didot" w:hAnsi="Didot"/>
          <w:b/>
          <w:sz w:val="19"/>
          <w:szCs w:val="20"/>
        </w:rPr>
        <w:tab/>
      </w:r>
      <w:r w:rsidR="00954BA4" w:rsidRPr="00E86C9C">
        <w:rPr>
          <w:rFonts w:ascii="Didot" w:hAnsi="Didot"/>
          <w:b/>
          <w:sz w:val="19"/>
          <w:szCs w:val="20"/>
        </w:rPr>
        <w:tab/>
      </w:r>
      <w:r w:rsidR="00954BA4" w:rsidRPr="00E86C9C">
        <w:rPr>
          <w:rFonts w:ascii="Didot" w:hAnsi="Didot"/>
          <w:b/>
          <w:sz w:val="19"/>
          <w:szCs w:val="20"/>
        </w:rPr>
        <w:tab/>
      </w:r>
      <w:r w:rsidR="000632A5" w:rsidRPr="00E86C9C">
        <w:rPr>
          <w:rFonts w:ascii="Didot" w:hAnsi="Didot"/>
          <w:b/>
          <w:sz w:val="19"/>
          <w:szCs w:val="20"/>
        </w:rPr>
        <w:t xml:space="preserve">          </w:t>
      </w:r>
      <w:r w:rsidR="00195C80">
        <w:rPr>
          <w:rFonts w:ascii="Didot" w:hAnsi="Didot"/>
          <w:b/>
          <w:sz w:val="19"/>
          <w:szCs w:val="20"/>
        </w:rPr>
        <w:tab/>
        <w:t xml:space="preserve">       </w:t>
      </w:r>
      <w:r w:rsidR="00BD4692">
        <w:rPr>
          <w:rFonts w:ascii="Didot" w:hAnsi="Didot"/>
          <w:b/>
          <w:sz w:val="19"/>
          <w:szCs w:val="20"/>
        </w:rPr>
        <w:t xml:space="preserve"> </w:t>
      </w:r>
      <w:r w:rsidR="00954BA4" w:rsidRPr="00E86C9C">
        <w:rPr>
          <w:rFonts w:ascii="Didot" w:hAnsi="Didot"/>
          <w:sz w:val="19"/>
          <w:szCs w:val="20"/>
        </w:rPr>
        <w:t>Sep 2008-</w:t>
      </w:r>
      <w:r w:rsidR="00195C80">
        <w:rPr>
          <w:rFonts w:ascii="Didot" w:hAnsi="Didot"/>
          <w:sz w:val="19"/>
          <w:szCs w:val="20"/>
        </w:rPr>
        <w:t>Sep 2012</w:t>
      </w:r>
    </w:p>
    <w:p w:rsidR="00F66727" w:rsidRPr="00E86C9C" w:rsidRDefault="00234F65" w:rsidP="00883E75">
      <w:pPr>
        <w:widowControl w:val="0"/>
        <w:numPr>
          <w:numberingChange w:id="5" w:author="Ally Tawil" w:date="2011-01-05T22:33:00Z" w:original="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del w:id="6" w:author="Unknown"/>
          <w:rFonts w:ascii="Didot" w:hAnsi="Didot"/>
          <w:sz w:val="19"/>
          <w:rPrChange w:id="7" w:author="Ally Tawil" w:date="2011-01-05T22:41:00Z">
            <w:rPr>
              <w:del w:id="8" w:author="Unknown"/>
              <w:sz w:val="20"/>
            </w:rPr>
          </w:rPrChange>
        </w:rPr>
      </w:pPr>
      <w:del w:id="9" w:author="Ally Tawil" w:date="2011-01-05T22:37:00Z">
        <w:r w:rsidRPr="00234F65">
          <w:rPr>
            <w:rFonts w:ascii="Didot" w:hAnsi="Didot"/>
            <w:sz w:val="19"/>
            <w:szCs w:val="20"/>
            <w:rPrChange w:id="10" w:author="Ally Tawil" w:date="2011-01-05T22:41:00Z">
              <w:rPr>
                <w:sz w:val="20"/>
                <w:szCs w:val="20"/>
              </w:rPr>
            </w:rPrChange>
          </w:rPr>
          <w:delText>Evanston, IL</w:delText>
        </w:r>
      </w:del>
      <w:ins w:id="11" w:author="Ally Tawil" w:date="2011-01-05T22:37:00Z">
        <w:r w:rsidRPr="00234F65">
          <w:rPr>
            <w:rFonts w:ascii="Didot" w:hAnsi="Didot"/>
            <w:sz w:val="19"/>
            <w:szCs w:val="20"/>
            <w:rPrChange w:id="12" w:author="Ally Tawil" w:date="2011-01-05T22:41:00Z">
              <w:rPr>
                <w:sz w:val="20"/>
                <w:szCs w:val="20"/>
              </w:rPr>
            </w:rPrChange>
          </w:rPr>
          <w:t>Weinberg College of Arts and Sciences</w:t>
        </w:r>
      </w:ins>
      <w:r w:rsidR="00BD4692">
        <w:rPr>
          <w:rFonts w:ascii="Didot" w:hAnsi="Didot"/>
          <w:sz w:val="19"/>
          <w:szCs w:val="20"/>
        </w:rPr>
        <w:t>, Class of 2012</w:t>
      </w:r>
      <w:del w:id="13" w:author="Ally Tawil" w:date="2011-01-05T22:37:00Z">
        <w:r w:rsidRPr="00234F65">
          <w:rPr>
            <w:rFonts w:ascii="Didot" w:hAnsi="Didot"/>
            <w:sz w:val="19"/>
            <w:rPrChange w:id="14" w:author="Ally Tawil" w:date="2011-01-05T22:41:00Z">
              <w:rPr>
                <w:sz w:val="20"/>
              </w:rPr>
            </w:rPrChange>
          </w:rPr>
          <w:delText xml:space="preserve"> </w:delText>
        </w:r>
      </w:del>
    </w:p>
    <w:p w:rsidR="00883E75" w:rsidRPr="00E86C9C" w:rsidDel="00883E75" w:rsidRDefault="00883E75" w:rsidP="00F66727">
      <w:pPr>
        <w:widowControl w:val="0"/>
        <w:numPr>
          <w:ins w:id="15" w:author="Ally Tawil" w:date="2011-01-05T22:36:00Z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ins w:id="16" w:author="Ally Tawil" w:date="2011-01-05T22:36:00Z"/>
          <w:rFonts w:ascii="Didot" w:hAnsi="Didot"/>
          <w:sz w:val="19"/>
          <w:rPrChange w:id="17" w:author="Ally Tawil" w:date="2011-01-05T22:41:00Z">
            <w:rPr>
              <w:ins w:id="18" w:author="Ally Tawil" w:date="2011-01-05T22:36:00Z"/>
              <w:sz w:val="20"/>
            </w:rPr>
          </w:rPrChange>
        </w:rPr>
      </w:pPr>
    </w:p>
    <w:p w:rsidR="00195C80" w:rsidRDefault="00BD4692">
      <w:pPr>
        <w:pStyle w:val="NoteLevel1"/>
        <w:numPr>
          <w:ilvl w:val="0"/>
          <w:numId w:val="17"/>
          <w:ins w:id="19" w:author="Unknown"/>
        </w:numPr>
        <w:tabs>
          <w:tab w:val="clear" w:pos="360"/>
          <w:tab w:val="left" w:pos="720"/>
        </w:tabs>
        <w:spacing w:line="200" w:lineRule="exact"/>
        <w:ind w:left="720"/>
        <w:rPr>
          <w:del w:id="20" w:author="Ally Tawil" w:date="2011-01-05T22:35:00Z"/>
          <w:rFonts w:ascii="Didot" w:hAnsi="Didot"/>
          <w:sz w:val="19"/>
          <w:rPrChange w:id="21" w:author="Ally Tawil" w:date="2011-01-05T22:41:00Z">
            <w:rPr>
              <w:del w:id="22" w:author="Ally Tawil" w:date="2011-01-05T22:35:00Z"/>
              <w:rFonts w:ascii="Times New Roman" w:hAnsi="Times New Roman"/>
              <w:sz w:val="20"/>
            </w:rPr>
          </w:rPrChange>
        </w:rPr>
        <w:pPrChange w:id="23" w:author="Ally Tawil" w:date="2011-01-05T22:35:00Z">
          <w:pPr>
            <w:pStyle w:val="NoteLevel1"/>
            <w:numPr>
              <w:numId w:val="17"/>
            </w:numPr>
            <w:tabs>
              <w:tab w:val="clear" w:pos="0"/>
              <w:tab w:val="num" w:pos="360"/>
              <w:tab w:val="left" w:pos="720"/>
            </w:tabs>
            <w:spacing w:line="200" w:lineRule="exact"/>
            <w:ind w:left="720" w:hanging="360"/>
          </w:pPr>
        </w:pPrChange>
      </w:pPr>
      <w:r>
        <w:rPr>
          <w:rFonts w:ascii="Didot" w:hAnsi="Didot"/>
          <w:sz w:val="19"/>
          <w:szCs w:val="20"/>
        </w:rPr>
        <w:tab/>
      </w:r>
      <w:del w:id="24" w:author="Ally Tawil" w:date="2011-01-05T22:35:00Z">
        <w:r w:rsidR="00234F65" w:rsidRPr="00234F65">
          <w:rPr>
            <w:rFonts w:ascii="Didot" w:hAnsi="Didot"/>
            <w:sz w:val="19"/>
            <w:szCs w:val="20"/>
            <w:rPrChange w:id="25" w:author="Ally Tawil" w:date="2011-01-05T22:41:00Z">
              <w:rPr>
                <w:sz w:val="20"/>
                <w:szCs w:val="20"/>
              </w:rPr>
            </w:rPrChange>
          </w:rPr>
          <w:delText>Currently enrolled as a Junior. Expect to graduate in June 2012</w:delText>
        </w:r>
      </w:del>
    </w:p>
    <w:p w:rsidR="00883E75" w:rsidRPr="00E86C9C" w:rsidRDefault="00234F65" w:rsidP="00883E75">
      <w:pPr>
        <w:widowControl w:val="0"/>
        <w:numPr>
          <w:numberingChange w:id="26" w:author="Ally Tawil" w:date="2011-01-05T22:33:00Z" w:original="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ins w:id="27" w:author="Ally Tawil" w:date="2011-01-05T22:36:00Z"/>
          <w:rFonts w:ascii="Didot" w:hAnsi="Didot"/>
          <w:sz w:val="19"/>
          <w:rPrChange w:id="28" w:author="Ally Tawil" w:date="2011-01-05T22:41:00Z">
            <w:rPr>
              <w:ins w:id="29" w:author="Ally Tawil" w:date="2011-01-05T22:36:00Z"/>
            </w:rPr>
          </w:rPrChange>
        </w:rPr>
      </w:pPr>
      <w:r w:rsidRPr="00234F65">
        <w:rPr>
          <w:rFonts w:ascii="Didot" w:hAnsi="Didot"/>
          <w:sz w:val="19"/>
          <w:rPrChange w:id="30" w:author="Ally Tawil" w:date="2011-01-05T22:41:00Z">
            <w:rPr>
              <w:rFonts w:ascii="Verdana" w:eastAsia="MS Gothic" w:hAnsi="Verdana"/>
            </w:rPr>
          </w:rPrChange>
        </w:rPr>
        <w:t xml:space="preserve">Candidate for </w:t>
      </w:r>
      <w:del w:id="31" w:author="Ally Tawil" w:date="2011-01-05T22:35:00Z">
        <w:r w:rsidRPr="00234F65">
          <w:rPr>
            <w:rFonts w:ascii="Didot" w:hAnsi="Didot"/>
            <w:sz w:val="19"/>
            <w:rPrChange w:id="32" w:author="Ally Tawil" w:date="2011-01-05T22:41:00Z">
              <w:rPr>
                <w:rFonts w:ascii="Verdana" w:eastAsia="MS Gothic" w:hAnsi="Verdana"/>
              </w:rPr>
            </w:rPrChange>
          </w:rPr>
          <w:delText xml:space="preserve">Bachelor of Arts </w:delText>
        </w:r>
      </w:del>
      <w:ins w:id="33" w:author="Ally Tawil" w:date="2011-01-05T22:35:00Z">
        <w:r w:rsidRPr="00234F65">
          <w:rPr>
            <w:rFonts w:ascii="Didot" w:hAnsi="Didot"/>
            <w:sz w:val="19"/>
            <w:rPrChange w:id="34" w:author="Ally Tawil" w:date="2011-01-05T22:41:00Z">
              <w:rPr>
                <w:rFonts w:ascii="Verdana" w:eastAsia="MS Gothic" w:hAnsi="Verdana"/>
              </w:rPr>
            </w:rPrChange>
          </w:rPr>
          <w:t>B.A.</w:t>
        </w:r>
      </w:ins>
      <w:r w:rsidR="00883E75" w:rsidRPr="00E86C9C">
        <w:rPr>
          <w:rFonts w:ascii="Didot" w:hAnsi="Didot"/>
          <w:sz w:val="19"/>
        </w:rPr>
        <w:t xml:space="preserve"> in </w:t>
      </w:r>
      <w:ins w:id="35" w:author="Ally Tawil" w:date="2011-01-05T22:35:00Z">
        <w:r w:rsidRPr="00234F65">
          <w:rPr>
            <w:rFonts w:ascii="Didot" w:hAnsi="Didot"/>
            <w:sz w:val="19"/>
            <w:rPrChange w:id="36" w:author="Ally Tawil" w:date="2011-01-05T22:41:00Z">
              <w:rPr>
                <w:rFonts w:ascii="Verdana" w:eastAsia="MS Gothic" w:hAnsi="Verdana"/>
              </w:rPr>
            </w:rPrChange>
          </w:rPr>
          <w:t>Psychology, Film Studies minor</w:t>
        </w:r>
      </w:ins>
      <w:del w:id="37" w:author="Ally Tawil" w:date="2011-01-05T22:36:00Z">
        <w:r w:rsidRPr="00234F65">
          <w:rPr>
            <w:rFonts w:ascii="Didot" w:hAnsi="Didot"/>
            <w:sz w:val="19"/>
            <w:rPrChange w:id="38" w:author="Ally Tawil" w:date="2011-01-05T22:41:00Z">
              <w:rPr>
                <w:rFonts w:ascii="Verdana" w:eastAsia="MS Gothic" w:hAnsi="Verdana"/>
              </w:rPr>
            </w:rPrChange>
          </w:rPr>
          <w:delText xml:space="preserve">majoring in Psychology with minor in Film Studies; Participating in the </w:delText>
        </w:r>
      </w:del>
    </w:p>
    <w:p w:rsidR="00883E75" w:rsidRPr="00E86C9C" w:rsidRDefault="00F3246E" w:rsidP="00883E75">
      <w:pPr>
        <w:widowControl w:val="0"/>
        <w:numPr>
          <w:ins w:id="39" w:author="Ally Tawil" w:date="2011-01-05T22:40:00Z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rFonts w:ascii="Didot" w:hAnsi="Didot"/>
          <w:i/>
          <w:sz w:val="19"/>
        </w:rPr>
      </w:pPr>
      <w:r w:rsidRPr="00E86C9C">
        <w:rPr>
          <w:rFonts w:ascii="Didot" w:hAnsi="Didot"/>
          <w:i/>
          <w:sz w:val="19"/>
        </w:rPr>
        <w:tab/>
      </w:r>
      <w:r w:rsidR="00583254" w:rsidRPr="00DB34D2">
        <w:rPr>
          <w:rFonts w:ascii="Didot" w:hAnsi="Didot"/>
          <w:i/>
          <w:sz w:val="19"/>
        </w:rPr>
        <w:t xml:space="preserve">Overall </w:t>
      </w:r>
      <w:r w:rsidR="00215158">
        <w:rPr>
          <w:rFonts w:ascii="Didot" w:hAnsi="Didot"/>
          <w:i/>
          <w:sz w:val="19"/>
        </w:rPr>
        <w:t>GPA</w:t>
      </w:r>
      <w:proofErr w:type="gramStart"/>
      <w:r w:rsidR="00215158">
        <w:rPr>
          <w:rFonts w:ascii="Didot" w:hAnsi="Didot"/>
          <w:i/>
          <w:sz w:val="19"/>
        </w:rPr>
        <w:t>:3.4</w:t>
      </w:r>
      <w:proofErr w:type="gramEnd"/>
      <w:r w:rsidR="00583254" w:rsidRPr="00DB34D2">
        <w:rPr>
          <w:rFonts w:ascii="Didot" w:hAnsi="Didot"/>
          <w:i/>
          <w:sz w:val="19"/>
        </w:rPr>
        <w:t xml:space="preserve"> /4.0, </w:t>
      </w:r>
      <w:r w:rsidRPr="00DB34D2">
        <w:rPr>
          <w:rFonts w:ascii="Didot" w:hAnsi="Didot"/>
          <w:i/>
          <w:sz w:val="19"/>
        </w:rPr>
        <w:t xml:space="preserve">Major GPA: </w:t>
      </w:r>
      <w:r w:rsidR="00F27B7F" w:rsidRPr="00DB34D2">
        <w:rPr>
          <w:rFonts w:ascii="Didot" w:hAnsi="Didot"/>
          <w:i/>
          <w:sz w:val="19"/>
        </w:rPr>
        <w:t>3.566/</w:t>
      </w:r>
      <w:r w:rsidR="00883E75" w:rsidRPr="00DB34D2">
        <w:rPr>
          <w:rFonts w:ascii="Didot" w:hAnsi="Didot"/>
          <w:i/>
          <w:sz w:val="19"/>
        </w:rPr>
        <w:t>4.0</w:t>
      </w:r>
    </w:p>
    <w:p w:rsidR="00883E75" w:rsidRPr="00E86C9C" w:rsidRDefault="00883E75" w:rsidP="00883E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ins w:id="40" w:author="Ally Tawil" w:date="2011-01-05T22:40:00Z"/>
          <w:rFonts w:ascii="Didot" w:hAnsi="Didot"/>
          <w:sz w:val="19"/>
          <w:rPrChange w:id="41" w:author="Ally Tawil" w:date="2011-01-05T22:41:00Z">
            <w:rPr>
              <w:ins w:id="42" w:author="Ally Tawil" w:date="2011-01-05T22:40:00Z"/>
            </w:rPr>
          </w:rPrChange>
        </w:rPr>
      </w:pPr>
    </w:p>
    <w:p w:rsidR="00883E75" w:rsidRPr="00E86C9C" w:rsidRDefault="00234F65" w:rsidP="00883E75">
      <w:pPr>
        <w:widowControl w:val="0"/>
        <w:numPr>
          <w:ins w:id="43" w:author="Ally Tawil" w:date="2011-01-05T22:36:00Z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rFonts w:ascii="Didot" w:hAnsi="Didot"/>
          <w:sz w:val="19"/>
        </w:rPr>
      </w:pPr>
      <w:r w:rsidRPr="00234F65">
        <w:rPr>
          <w:rFonts w:ascii="Didot" w:hAnsi="Didot"/>
          <w:sz w:val="19"/>
          <w:rPrChange w:id="44" w:author="Ally Tawil" w:date="2011-01-05T22:41:00Z">
            <w:rPr>
              <w:rFonts w:ascii="Verdana" w:eastAsia="MS Gothic" w:hAnsi="Verdana"/>
            </w:rPr>
          </w:rPrChange>
        </w:rPr>
        <w:t xml:space="preserve">Medill School of Journalism </w:t>
      </w:r>
    </w:p>
    <w:p w:rsidR="00F3246E" w:rsidRPr="00E86C9C" w:rsidRDefault="00F3246E" w:rsidP="00883E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rFonts w:ascii="Didot" w:hAnsi="Didot"/>
          <w:sz w:val="19"/>
        </w:rPr>
      </w:pPr>
      <w:r w:rsidRPr="00E86C9C">
        <w:rPr>
          <w:rFonts w:ascii="Didot" w:hAnsi="Didot"/>
          <w:sz w:val="19"/>
        </w:rPr>
        <w:tab/>
      </w:r>
      <w:r w:rsidR="00883E75" w:rsidRPr="00E86C9C">
        <w:rPr>
          <w:rFonts w:ascii="Didot" w:hAnsi="Didot"/>
          <w:sz w:val="19"/>
        </w:rPr>
        <w:t>Integrated Marketing Certificate</w:t>
      </w:r>
    </w:p>
    <w:p w:rsidR="00195C80" w:rsidRDefault="00F3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rFonts w:ascii="Didot" w:hAnsi="Didot"/>
          <w:i/>
          <w:sz w:val="19"/>
          <w:rPrChange w:id="45" w:author="Ally Tawil" w:date="2011-01-05T22:41:00Z">
            <w:rPr/>
          </w:rPrChange>
        </w:rPr>
        <w:pPrChange w:id="46" w:author="Ally Tawil" w:date="2011-01-05T22:36:00Z">
          <w:pPr>
            <w:pStyle w:val="NoteLevel1"/>
            <w:numPr>
              <w:numId w:val="17"/>
            </w:numPr>
            <w:tabs>
              <w:tab w:val="clear" w:pos="0"/>
              <w:tab w:val="num" w:pos="360"/>
              <w:tab w:val="left" w:pos="720"/>
            </w:tabs>
            <w:spacing w:line="200" w:lineRule="exact"/>
            <w:ind w:left="720" w:hanging="360"/>
          </w:pPr>
        </w:pPrChange>
      </w:pPr>
      <w:r w:rsidRPr="00F27B7F">
        <w:rPr>
          <w:rFonts w:ascii="Didot" w:hAnsi="Didot"/>
          <w:sz w:val="19"/>
        </w:rPr>
        <w:tab/>
      </w:r>
      <w:r w:rsidRPr="00467999">
        <w:rPr>
          <w:rFonts w:ascii="Didot" w:hAnsi="Didot"/>
          <w:i/>
          <w:sz w:val="19"/>
        </w:rPr>
        <w:t xml:space="preserve">Program </w:t>
      </w:r>
      <w:r w:rsidR="00234F65" w:rsidRPr="00234F65">
        <w:rPr>
          <w:rFonts w:ascii="Didot" w:hAnsi="Didot"/>
          <w:i/>
          <w:sz w:val="19"/>
          <w:rPrChange w:id="47" w:author="Ally Tawil" w:date="2011-01-05T22:41:00Z">
            <w:rPr>
              <w:highlight w:val="yellow"/>
            </w:rPr>
          </w:rPrChange>
        </w:rPr>
        <w:t>GPA: 3.7</w:t>
      </w:r>
      <w:r w:rsidR="00F27B7F" w:rsidRPr="00467999">
        <w:rPr>
          <w:rFonts w:ascii="Didot" w:hAnsi="Didot"/>
          <w:i/>
          <w:sz w:val="19"/>
        </w:rPr>
        <w:t>0</w:t>
      </w:r>
      <w:r w:rsidR="00234F65" w:rsidRPr="00234F65">
        <w:rPr>
          <w:rFonts w:ascii="Didot" w:hAnsi="Didot"/>
          <w:i/>
          <w:sz w:val="19"/>
          <w:rPrChange w:id="48" w:author="Ally Tawil" w:date="2011-01-05T22:41:00Z">
            <w:rPr>
              <w:highlight w:val="yellow"/>
            </w:rPr>
          </w:rPrChange>
        </w:rPr>
        <w:t>/4.00</w:t>
      </w:r>
    </w:p>
    <w:p w:rsidR="00583254" w:rsidRDefault="00F3246E" w:rsidP="00583254">
      <w:pPr>
        <w:rPr>
          <w:rFonts w:ascii="Didot" w:hAnsi="Didot"/>
          <w:sz w:val="19"/>
          <w:szCs w:val="20"/>
        </w:rPr>
      </w:pPr>
      <w:r w:rsidRPr="00E86C9C">
        <w:rPr>
          <w:rFonts w:ascii="Didot" w:hAnsi="Didot"/>
          <w:b/>
          <w:iCs/>
          <w:color w:val="000000"/>
          <w:sz w:val="19"/>
        </w:rPr>
        <w:t>The Institute for the International Education of Students</w:t>
      </w:r>
      <w:r w:rsidR="009E6CE0">
        <w:rPr>
          <w:rFonts w:ascii="Didot" w:hAnsi="Didot"/>
          <w:b/>
          <w:iCs/>
          <w:color w:val="000000"/>
          <w:sz w:val="19"/>
        </w:rPr>
        <w:t xml:space="preserve"> (IES) </w:t>
      </w:r>
      <w:r w:rsidR="00583254">
        <w:rPr>
          <w:rFonts w:ascii="Didot" w:hAnsi="Didot"/>
          <w:b/>
          <w:iCs/>
          <w:color w:val="000000"/>
          <w:sz w:val="19"/>
        </w:rPr>
        <w:tab/>
      </w:r>
      <w:r w:rsidR="00583254">
        <w:rPr>
          <w:rFonts w:ascii="Didot" w:hAnsi="Didot"/>
          <w:b/>
          <w:iCs/>
          <w:color w:val="000000"/>
          <w:sz w:val="19"/>
        </w:rPr>
        <w:tab/>
      </w:r>
      <w:r w:rsidR="00583254">
        <w:rPr>
          <w:rFonts w:ascii="Didot" w:hAnsi="Didot"/>
          <w:b/>
          <w:iCs/>
          <w:color w:val="000000"/>
          <w:sz w:val="19"/>
        </w:rPr>
        <w:tab/>
      </w:r>
      <w:r w:rsidR="00583254">
        <w:rPr>
          <w:rFonts w:ascii="Didot" w:hAnsi="Didot"/>
          <w:b/>
          <w:iCs/>
          <w:color w:val="000000"/>
          <w:sz w:val="19"/>
        </w:rPr>
        <w:tab/>
      </w:r>
      <w:r w:rsidR="00583254">
        <w:rPr>
          <w:rFonts w:ascii="Didot" w:hAnsi="Didot"/>
          <w:b/>
          <w:iCs/>
          <w:color w:val="000000"/>
          <w:sz w:val="19"/>
        </w:rPr>
        <w:tab/>
        <w:t xml:space="preserve">           </w:t>
      </w:r>
      <w:r w:rsidR="00583254">
        <w:rPr>
          <w:rFonts w:ascii="Didot" w:hAnsi="Didot"/>
          <w:sz w:val="19"/>
          <w:szCs w:val="20"/>
        </w:rPr>
        <w:t>Jul 2010-Dec 2010</w:t>
      </w:r>
    </w:p>
    <w:p w:rsidR="00583254" w:rsidRDefault="00583254" w:rsidP="003B4454">
      <w:pPr>
        <w:rPr>
          <w:rFonts w:ascii="Didot" w:hAnsi="Didot"/>
          <w:iCs/>
          <w:color w:val="000000"/>
          <w:sz w:val="19"/>
        </w:rPr>
      </w:pPr>
      <w:r>
        <w:rPr>
          <w:rFonts w:ascii="Didot" w:hAnsi="Didot"/>
          <w:b/>
          <w:iCs/>
          <w:color w:val="000000"/>
          <w:sz w:val="19"/>
        </w:rPr>
        <w:tab/>
      </w:r>
      <w:r w:rsidR="009E6CE0">
        <w:rPr>
          <w:rFonts w:ascii="Didot" w:hAnsi="Didot"/>
          <w:iCs/>
          <w:color w:val="000000"/>
          <w:sz w:val="19"/>
        </w:rPr>
        <w:t>Advanced Ho</w:t>
      </w:r>
      <w:r>
        <w:rPr>
          <w:rFonts w:ascii="Didot" w:hAnsi="Didot"/>
          <w:iCs/>
          <w:color w:val="000000"/>
          <w:sz w:val="19"/>
        </w:rPr>
        <w:t xml:space="preserve">nors Program </w:t>
      </w:r>
    </w:p>
    <w:p w:rsidR="000632A5" w:rsidRPr="00E86C9C" w:rsidRDefault="00583254" w:rsidP="003B4454">
      <w:pPr>
        <w:rPr>
          <w:rFonts w:ascii="Didot" w:hAnsi="Didot"/>
          <w:sz w:val="19"/>
          <w:szCs w:val="20"/>
        </w:rPr>
      </w:pPr>
      <w:r>
        <w:rPr>
          <w:rFonts w:ascii="Didot" w:hAnsi="Didot"/>
          <w:iCs/>
          <w:color w:val="000000"/>
          <w:sz w:val="19"/>
        </w:rPr>
        <w:tab/>
      </w:r>
      <w:r w:rsidR="00234F65" w:rsidRPr="00234F65">
        <w:rPr>
          <w:rFonts w:ascii="Didot" w:hAnsi="Didot"/>
          <w:sz w:val="19"/>
          <w:szCs w:val="20"/>
          <w:rPrChange w:id="49" w:author="Ally Tawil" w:date="2011-01-05T22:41:00Z">
            <w:rPr>
              <w:rFonts w:ascii="Verdana" w:eastAsia="MS Gothic" w:hAnsi="Verdana"/>
              <w:sz w:val="20"/>
              <w:szCs w:val="20"/>
            </w:rPr>
          </w:rPrChange>
        </w:rPr>
        <w:t>Buenos Aires, Argentina</w:t>
      </w:r>
    </w:p>
    <w:p w:rsidR="003B4454" w:rsidRPr="00E86C9C" w:rsidRDefault="003B4454" w:rsidP="003B4454">
      <w:pPr>
        <w:rPr>
          <w:rFonts w:ascii="Didot" w:hAnsi="Didot"/>
          <w:sz w:val="19"/>
          <w:szCs w:val="20"/>
        </w:rPr>
      </w:pPr>
    </w:p>
    <w:p w:rsidR="003B4454" w:rsidRPr="00E86C9C" w:rsidRDefault="00F87595" w:rsidP="003B4454">
      <w:pPr>
        <w:rPr>
          <w:rFonts w:ascii="Didot" w:hAnsi="Didot"/>
          <w:b/>
          <w:smallCaps/>
          <w:sz w:val="20"/>
          <w:szCs w:val="20"/>
        </w:rPr>
      </w:pPr>
      <w:r>
        <w:rPr>
          <w:rFonts w:ascii="Didot" w:hAnsi="Didot"/>
          <w:b/>
          <w:smallCaps/>
          <w:sz w:val="20"/>
          <w:szCs w:val="20"/>
        </w:rPr>
        <w:t xml:space="preserve">Relevant Work </w:t>
      </w:r>
      <w:r w:rsidR="00234F65" w:rsidRPr="00234F65">
        <w:rPr>
          <w:rFonts w:ascii="Didot" w:hAnsi="Didot"/>
          <w:b/>
          <w:smallCaps/>
          <w:sz w:val="20"/>
          <w:szCs w:val="20"/>
          <w:rPrChange w:id="50" w:author="Ally Tawil" w:date="2011-01-05T22:41:00Z">
            <w:rPr>
              <w:rFonts w:ascii="Verdana" w:eastAsia="MS Gothic" w:hAnsi="Verdana"/>
              <w:b/>
              <w:smallCaps/>
              <w:szCs w:val="20"/>
            </w:rPr>
          </w:rPrChange>
        </w:rPr>
        <w:t>Experience</w:t>
      </w:r>
    </w:p>
    <w:p w:rsidR="00F3246E" w:rsidRPr="00F27B7F" w:rsidRDefault="00234F65" w:rsidP="00F27B7F">
      <w:pPr>
        <w:rPr>
          <w:rFonts w:ascii="Didot" w:hAnsi="Didot"/>
          <w:sz w:val="19"/>
          <w:szCs w:val="20"/>
        </w:rPr>
      </w:pPr>
      <w:r w:rsidRPr="00234F65">
        <w:rPr>
          <w:rFonts w:ascii="Didot" w:hAnsi="Didot"/>
          <w:sz w:val="19"/>
          <w:rPrChange w:id="51" w:author="Ally Tawil" w:date="2011-01-05T22:41:00Z">
            <w:rPr>
              <w:rFonts w:ascii="Didot" w:hAnsi="Didot"/>
              <w:sz w:val="19"/>
            </w:rPr>
          </w:rPrChange>
        </w:rPr>
        <w:pict>
          <v:rect id="_x0000_i1026" style="width:0;height:1.5pt" o:hralign="center" o:hrstd="t" o:hr="t" fillcolor="#aaa" stroked="f"/>
        </w:pict>
      </w:r>
    </w:p>
    <w:p w:rsidR="00DB34D2" w:rsidRDefault="00195C80" w:rsidP="005A63D9">
      <w:pPr>
        <w:widowControl w:val="0"/>
        <w:tabs>
          <w:tab w:val="left" w:pos="560"/>
          <w:tab w:val="left" w:pos="1120"/>
          <w:tab w:val="left" w:pos="168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rFonts w:ascii="Didot" w:hAnsi="Didot"/>
          <w:b/>
          <w:sz w:val="19"/>
          <w:szCs w:val="20"/>
        </w:rPr>
      </w:pPr>
      <w:r>
        <w:rPr>
          <w:rFonts w:ascii="Didot" w:hAnsi="Didot"/>
          <w:b/>
          <w:sz w:val="19"/>
          <w:szCs w:val="20"/>
        </w:rPr>
        <w:t>The Drunken Ship</w:t>
      </w:r>
    </w:p>
    <w:p w:rsidR="00DB34D2" w:rsidRDefault="00195C80" w:rsidP="005A63D9">
      <w:pPr>
        <w:widowControl w:val="0"/>
        <w:tabs>
          <w:tab w:val="left" w:pos="560"/>
          <w:tab w:val="left" w:pos="1120"/>
          <w:tab w:val="left" w:pos="168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rFonts w:ascii="Didot" w:hAnsi="Didot"/>
          <w:i/>
          <w:sz w:val="19"/>
          <w:szCs w:val="20"/>
        </w:rPr>
      </w:pPr>
      <w:r>
        <w:rPr>
          <w:rFonts w:ascii="Didot" w:hAnsi="Didot"/>
          <w:i/>
          <w:sz w:val="19"/>
          <w:szCs w:val="20"/>
        </w:rPr>
        <w:t xml:space="preserve">Bartender / </w:t>
      </w:r>
      <w:proofErr w:type="spellStart"/>
      <w:r>
        <w:rPr>
          <w:rFonts w:ascii="Didot" w:hAnsi="Didot"/>
          <w:i/>
          <w:sz w:val="19"/>
          <w:szCs w:val="20"/>
        </w:rPr>
        <w:t>BarBack</w:t>
      </w:r>
      <w:proofErr w:type="spellEnd"/>
    </w:p>
    <w:p w:rsidR="00DB34D2" w:rsidRDefault="00195C80" w:rsidP="00DB34D2">
      <w:pPr>
        <w:pStyle w:val="ListParagraph"/>
        <w:widowControl w:val="0"/>
        <w:numPr>
          <w:ilvl w:val="0"/>
          <w:numId w:val="45"/>
        </w:numPr>
        <w:tabs>
          <w:tab w:val="left" w:pos="270"/>
          <w:tab w:val="left" w:pos="1120"/>
          <w:tab w:val="left" w:pos="168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ind w:left="90" w:hanging="90"/>
        <w:rPr>
          <w:rFonts w:ascii="Didot" w:hAnsi="Didot"/>
          <w:sz w:val="19"/>
          <w:szCs w:val="20"/>
        </w:rPr>
      </w:pPr>
      <w:r>
        <w:rPr>
          <w:rFonts w:ascii="Didot" w:hAnsi="Didot"/>
          <w:sz w:val="19"/>
          <w:szCs w:val="20"/>
        </w:rPr>
        <w:tab/>
        <w:t xml:space="preserve">  Worked 12 hour shifts in one of the busiest American bars in Rome</w:t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  <w:t>Rome, Italy</w:t>
      </w:r>
    </w:p>
    <w:p w:rsidR="00DB34D2" w:rsidRDefault="00215158" w:rsidP="00DB34D2">
      <w:pPr>
        <w:pStyle w:val="ListParagraph"/>
        <w:widowControl w:val="0"/>
        <w:numPr>
          <w:ilvl w:val="0"/>
          <w:numId w:val="45"/>
        </w:numPr>
        <w:tabs>
          <w:tab w:val="left" w:pos="270"/>
          <w:tab w:val="left" w:pos="1120"/>
          <w:tab w:val="left" w:pos="168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ind w:left="90" w:hanging="90"/>
        <w:rPr>
          <w:rFonts w:ascii="Didot" w:hAnsi="Didot"/>
          <w:sz w:val="19"/>
          <w:szCs w:val="20"/>
        </w:rPr>
      </w:pPr>
      <w:r>
        <w:rPr>
          <w:rFonts w:ascii="Didot" w:hAnsi="Didot"/>
          <w:sz w:val="19"/>
          <w:szCs w:val="20"/>
        </w:rPr>
        <w:tab/>
        <w:t xml:space="preserve">  </w:t>
      </w:r>
      <w:r w:rsidR="00195C80">
        <w:rPr>
          <w:rFonts w:ascii="Didot" w:hAnsi="Didot"/>
          <w:sz w:val="19"/>
          <w:szCs w:val="20"/>
        </w:rPr>
        <w:t xml:space="preserve">Covered all facets of </w:t>
      </w:r>
      <w:proofErr w:type="spellStart"/>
      <w:r w:rsidR="00195C80">
        <w:rPr>
          <w:rFonts w:ascii="Didot" w:hAnsi="Didot"/>
          <w:sz w:val="19"/>
          <w:szCs w:val="20"/>
        </w:rPr>
        <w:t>barkeeping</w:t>
      </w:r>
      <w:proofErr w:type="spellEnd"/>
      <w:r w:rsidR="00195C80">
        <w:rPr>
          <w:rFonts w:ascii="Didot" w:hAnsi="Didot"/>
          <w:sz w:val="19"/>
          <w:szCs w:val="20"/>
        </w:rPr>
        <w:t xml:space="preserve">, including bartending, </w:t>
      </w:r>
      <w:proofErr w:type="spellStart"/>
      <w:r w:rsidR="00195C80">
        <w:rPr>
          <w:rFonts w:ascii="Didot" w:hAnsi="Didot"/>
          <w:sz w:val="19"/>
          <w:szCs w:val="20"/>
        </w:rPr>
        <w:t>barbacking</w:t>
      </w:r>
      <w:proofErr w:type="spellEnd"/>
      <w:r w:rsidR="00195C80">
        <w:rPr>
          <w:rFonts w:ascii="Didot" w:hAnsi="Didot"/>
          <w:sz w:val="19"/>
          <w:szCs w:val="20"/>
        </w:rPr>
        <w:t xml:space="preserve"> and bussing tables</w:t>
      </w:r>
      <w:r w:rsidR="00195C80"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 xml:space="preserve"> </w:t>
      </w:r>
      <w:r w:rsidR="00195C80">
        <w:rPr>
          <w:rFonts w:ascii="Didot" w:hAnsi="Didot"/>
          <w:sz w:val="19"/>
          <w:szCs w:val="20"/>
        </w:rPr>
        <w:t>February</w:t>
      </w:r>
      <w:r>
        <w:rPr>
          <w:rFonts w:ascii="Didot" w:hAnsi="Didot"/>
          <w:sz w:val="19"/>
          <w:szCs w:val="20"/>
        </w:rPr>
        <w:t xml:space="preserve"> 2011 </w:t>
      </w:r>
      <w:proofErr w:type="gramStart"/>
      <w:r>
        <w:rPr>
          <w:rFonts w:ascii="Didot" w:hAnsi="Didot"/>
          <w:sz w:val="19"/>
          <w:szCs w:val="20"/>
        </w:rPr>
        <w:t xml:space="preserve">-  </w:t>
      </w:r>
      <w:r w:rsidR="00195C80">
        <w:rPr>
          <w:rFonts w:ascii="Didot" w:hAnsi="Didot"/>
          <w:sz w:val="19"/>
          <w:szCs w:val="20"/>
        </w:rPr>
        <w:t>December</w:t>
      </w:r>
      <w:proofErr w:type="gramEnd"/>
      <w:r w:rsidR="000C005A">
        <w:rPr>
          <w:rFonts w:ascii="Didot" w:hAnsi="Didot"/>
          <w:sz w:val="19"/>
          <w:szCs w:val="20"/>
        </w:rPr>
        <w:t xml:space="preserve"> 2011</w:t>
      </w:r>
    </w:p>
    <w:p w:rsidR="00195C80" w:rsidRDefault="00DB34D2" w:rsidP="00DB34D2">
      <w:pPr>
        <w:pStyle w:val="ListParagraph"/>
        <w:widowControl w:val="0"/>
        <w:numPr>
          <w:ilvl w:val="0"/>
          <w:numId w:val="45"/>
        </w:numPr>
        <w:tabs>
          <w:tab w:val="left" w:pos="270"/>
          <w:tab w:val="left" w:pos="1120"/>
          <w:tab w:val="left" w:pos="168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ind w:left="90" w:hanging="90"/>
        <w:rPr>
          <w:rFonts w:ascii="Didot" w:hAnsi="Didot"/>
          <w:sz w:val="19"/>
          <w:szCs w:val="20"/>
        </w:rPr>
      </w:pPr>
      <w:r>
        <w:rPr>
          <w:rFonts w:ascii="Didot" w:hAnsi="Didot"/>
          <w:sz w:val="19"/>
          <w:szCs w:val="20"/>
        </w:rPr>
        <w:tab/>
      </w:r>
      <w:r w:rsidR="00195C80">
        <w:rPr>
          <w:rFonts w:ascii="Didot" w:hAnsi="Didot"/>
          <w:sz w:val="19"/>
          <w:szCs w:val="20"/>
        </w:rPr>
        <w:t xml:space="preserve">  Contact Shane Siegel (former manager) at </w:t>
      </w:r>
      <w:hyperlink r:id="rId6" w:history="1">
        <w:r w:rsidR="00195C80" w:rsidRPr="0043243D">
          <w:rPr>
            <w:rStyle w:val="Hyperlink"/>
            <w:rFonts w:ascii="Didot" w:hAnsi="Didot"/>
            <w:sz w:val="19"/>
            <w:szCs w:val="20"/>
          </w:rPr>
          <w:t>ShaneSiegel@gmail.com</w:t>
        </w:r>
      </w:hyperlink>
    </w:p>
    <w:p w:rsidR="00195C80" w:rsidRDefault="00195C80" w:rsidP="00195C80">
      <w:pPr>
        <w:widowControl w:val="0"/>
        <w:tabs>
          <w:tab w:val="left" w:pos="270"/>
          <w:tab w:val="left" w:pos="1120"/>
          <w:tab w:val="left" w:pos="168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rFonts w:ascii="Didot" w:hAnsi="Didot"/>
          <w:sz w:val="19"/>
          <w:szCs w:val="20"/>
        </w:rPr>
      </w:pPr>
    </w:p>
    <w:p w:rsidR="00195C80" w:rsidRDefault="00195C80" w:rsidP="00195C80">
      <w:pPr>
        <w:widowControl w:val="0"/>
        <w:tabs>
          <w:tab w:val="left" w:pos="270"/>
          <w:tab w:val="left" w:pos="1120"/>
          <w:tab w:val="left" w:pos="168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rFonts w:ascii="Didot" w:hAnsi="Didot"/>
          <w:b/>
          <w:sz w:val="19"/>
          <w:szCs w:val="20"/>
        </w:rPr>
      </w:pPr>
      <w:r>
        <w:rPr>
          <w:rFonts w:ascii="Didot" w:hAnsi="Didot"/>
          <w:b/>
          <w:sz w:val="19"/>
          <w:szCs w:val="20"/>
        </w:rPr>
        <w:t>The Alamo</w:t>
      </w:r>
    </w:p>
    <w:p w:rsidR="00195C80" w:rsidRDefault="00195C80" w:rsidP="00195C80">
      <w:pPr>
        <w:widowControl w:val="0"/>
        <w:tabs>
          <w:tab w:val="left" w:pos="270"/>
          <w:tab w:val="left" w:pos="1120"/>
          <w:tab w:val="left" w:pos="168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rFonts w:ascii="Didot" w:hAnsi="Didot"/>
          <w:i/>
          <w:sz w:val="19"/>
          <w:szCs w:val="20"/>
        </w:rPr>
      </w:pPr>
      <w:r>
        <w:rPr>
          <w:rFonts w:ascii="Didot" w:hAnsi="Didot"/>
          <w:i/>
          <w:sz w:val="19"/>
          <w:szCs w:val="20"/>
        </w:rPr>
        <w:t xml:space="preserve">Bartender/Wait Staff/ </w:t>
      </w:r>
      <w:proofErr w:type="spellStart"/>
      <w:r>
        <w:rPr>
          <w:rFonts w:ascii="Didot" w:hAnsi="Didot"/>
          <w:i/>
          <w:sz w:val="19"/>
          <w:szCs w:val="20"/>
        </w:rPr>
        <w:t>BarBack</w:t>
      </w:r>
      <w:proofErr w:type="spellEnd"/>
    </w:p>
    <w:p w:rsidR="00195C80" w:rsidRDefault="00195C80" w:rsidP="00195C80">
      <w:pPr>
        <w:pStyle w:val="ListParagraph"/>
        <w:widowControl w:val="0"/>
        <w:numPr>
          <w:ilvl w:val="0"/>
          <w:numId w:val="45"/>
        </w:numPr>
        <w:tabs>
          <w:tab w:val="left" w:pos="270"/>
          <w:tab w:val="left" w:pos="1120"/>
          <w:tab w:val="left" w:pos="168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ind w:left="90" w:hanging="90"/>
        <w:rPr>
          <w:rFonts w:ascii="Didot" w:hAnsi="Didot"/>
          <w:sz w:val="19"/>
          <w:szCs w:val="20"/>
        </w:rPr>
      </w:pPr>
      <w:r>
        <w:rPr>
          <w:rFonts w:ascii="Didot" w:hAnsi="Didot"/>
          <w:sz w:val="19"/>
          <w:szCs w:val="20"/>
        </w:rPr>
        <w:tab/>
        <w:t xml:space="preserve">  Worked 12 hour shifts in one of the busiest American bars in Rome</w:t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  <w:t>Buenos Aires, Argentina</w:t>
      </w:r>
    </w:p>
    <w:p w:rsidR="00195C80" w:rsidRDefault="00195C80" w:rsidP="00195C80">
      <w:pPr>
        <w:pStyle w:val="ListParagraph"/>
        <w:widowControl w:val="0"/>
        <w:numPr>
          <w:ilvl w:val="0"/>
          <w:numId w:val="45"/>
        </w:numPr>
        <w:tabs>
          <w:tab w:val="left" w:pos="270"/>
          <w:tab w:val="left" w:pos="1120"/>
          <w:tab w:val="left" w:pos="168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ind w:left="90" w:hanging="90"/>
        <w:rPr>
          <w:rFonts w:ascii="Didot" w:hAnsi="Didot"/>
          <w:sz w:val="19"/>
          <w:szCs w:val="20"/>
        </w:rPr>
      </w:pPr>
      <w:r>
        <w:rPr>
          <w:rFonts w:ascii="Didot" w:hAnsi="Didot"/>
          <w:sz w:val="19"/>
          <w:szCs w:val="20"/>
        </w:rPr>
        <w:tab/>
        <w:t xml:space="preserve">  Covered all facets of </w:t>
      </w:r>
      <w:proofErr w:type="spellStart"/>
      <w:r>
        <w:rPr>
          <w:rFonts w:ascii="Didot" w:hAnsi="Didot"/>
          <w:sz w:val="19"/>
          <w:szCs w:val="20"/>
        </w:rPr>
        <w:t>barkeeping</w:t>
      </w:r>
      <w:proofErr w:type="spellEnd"/>
      <w:r>
        <w:rPr>
          <w:rFonts w:ascii="Didot" w:hAnsi="Didot"/>
          <w:sz w:val="19"/>
          <w:szCs w:val="20"/>
        </w:rPr>
        <w:t xml:space="preserve">, including bartending, </w:t>
      </w:r>
      <w:proofErr w:type="spellStart"/>
      <w:r>
        <w:rPr>
          <w:rFonts w:ascii="Didot" w:hAnsi="Didot"/>
          <w:sz w:val="19"/>
          <w:szCs w:val="20"/>
        </w:rPr>
        <w:t>barbacking</w:t>
      </w:r>
      <w:proofErr w:type="spellEnd"/>
      <w:r>
        <w:rPr>
          <w:rFonts w:ascii="Didot" w:hAnsi="Didot"/>
          <w:sz w:val="19"/>
          <w:szCs w:val="20"/>
        </w:rPr>
        <w:t xml:space="preserve"> and bussing tables</w:t>
      </w:r>
      <w:r>
        <w:rPr>
          <w:rFonts w:ascii="Didot" w:hAnsi="Didot"/>
          <w:sz w:val="19"/>
          <w:szCs w:val="20"/>
        </w:rPr>
        <w:tab/>
        <w:t xml:space="preserve">     March </w:t>
      </w:r>
      <w:proofErr w:type="gramStart"/>
      <w:r>
        <w:rPr>
          <w:rFonts w:ascii="Didot" w:hAnsi="Didot"/>
          <w:sz w:val="19"/>
          <w:szCs w:val="20"/>
        </w:rPr>
        <w:t>2010  December</w:t>
      </w:r>
      <w:proofErr w:type="gramEnd"/>
      <w:r>
        <w:rPr>
          <w:rFonts w:ascii="Didot" w:hAnsi="Didot"/>
          <w:sz w:val="19"/>
          <w:szCs w:val="20"/>
        </w:rPr>
        <w:t xml:space="preserve"> 2010</w:t>
      </w:r>
    </w:p>
    <w:p w:rsidR="00DB34D2" w:rsidRPr="00195C80" w:rsidRDefault="00195C80" w:rsidP="00195C80">
      <w:pPr>
        <w:pStyle w:val="ListParagraph"/>
        <w:widowControl w:val="0"/>
        <w:numPr>
          <w:ilvl w:val="0"/>
          <w:numId w:val="45"/>
        </w:numPr>
        <w:tabs>
          <w:tab w:val="left" w:pos="270"/>
          <w:tab w:val="left" w:pos="1120"/>
          <w:tab w:val="left" w:pos="168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ind w:left="90" w:hanging="90"/>
        <w:rPr>
          <w:rFonts w:ascii="Didot" w:hAnsi="Didot"/>
          <w:sz w:val="19"/>
          <w:szCs w:val="20"/>
        </w:rPr>
      </w:pPr>
      <w:r w:rsidRPr="00195C80">
        <w:rPr>
          <w:rFonts w:ascii="Didot" w:hAnsi="Didot"/>
          <w:sz w:val="19"/>
          <w:szCs w:val="20"/>
        </w:rPr>
        <w:tab/>
        <w:t xml:space="preserve">  Contact </w:t>
      </w:r>
      <w:r>
        <w:rPr>
          <w:rFonts w:ascii="Didot" w:hAnsi="Didot"/>
          <w:sz w:val="19"/>
          <w:szCs w:val="20"/>
        </w:rPr>
        <w:t>Allison Gallo</w:t>
      </w:r>
      <w:r w:rsidRPr="00195C80">
        <w:rPr>
          <w:rFonts w:ascii="Didot" w:hAnsi="Didot"/>
          <w:sz w:val="19"/>
          <w:szCs w:val="20"/>
        </w:rPr>
        <w:t xml:space="preserve"> (former manager) at</w:t>
      </w:r>
      <w:r>
        <w:rPr>
          <w:rFonts w:ascii="Didot" w:hAnsi="Didot"/>
          <w:sz w:val="19"/>
          <w:szCs w:val="20"/>
        </w:rPr>
        <w:t xml:space="preserve"> 516-993-3870</w:t>
      </w:r>
    </w:p>
    <w:p w:rsidR="00DB34D2" w:rsidRDefault="00DB34D2" w:rsidP="005A63D9">
      <w:pPr>
        <w:widowControl w:val="0"/>
        <w:tabs>
          <w:tab w:val="left" w:pos="560"/>
          <w:tab w:val="left" w:pos="1120"/>
          <w:tab w:val="left" w:pos="168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rFonts w:ascii="Didot" w:hAnsi="Didot"/>
          <w:b/>
          <w:sz w:val="19"/>
          <w:szCs w:val="20"/>
        </w:rPr>
      </w:pPr>
    </w:p>
    <w:p w:rsidR="00F87595" w:rsidRDefault="00F87595" w:rsidP="005A63D9">
      <w:pPr>
        <w:widowControl w:val="0"/>
        <w:tabs>
          <w:tab w:val="left" w:pos="560"/>
          <w:tab w:val="left" w:pos="1120"/>
          <w:tab w:val="left" w:pos="168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rFonts w:ascii="Didot" w:hAnsi="Didot"/>
          <w:b/>
          <w:sz w:val="19"/>
          <w:szCs w:val="20"/>
        </w:rPr>
      </w:pPr>
    </w:p>
    <w:p w:rsidR="005A63D9" w:rsidRPr="00E86C9C" w:rsidRDefault="00195C80" w:rsidP="005A63D9">
      <w:pPr>
        <w:widowControl w:val="0"/>
        <w:tabs>
          <w:tab w:val="left" w:pos="560"/>
          <w:tab w:val="left" w:pos="1120"/>
          <w:tab w:val="left" w:pos="168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rFonts w:ascii="Didot" w:hAnsi="Didot"/>
          <w:sz w:val="19"/>
          <w:szCs w:val="20"/>
          <w:rPrChange w:id="52" w:author="Ally Tawil" w:date="2011-01-05T22:41:00Z">
            <w:rPr>
              <w:sz w:val="20"/>
              <w:szCs w:val="20"/>
            </w:rPr>
          </w:rPrChange>
        </w:rPr>
      </w:pPr>
      <w:r>
        <w:rPr>
          <w:rFonts w:ascii="Didot" w:hAnsi="Didot"/>
          <w:b/>
          <w:sz w:val="19"/>
          <w:szCs w:val="20"/>
        </w:rPr>
        <w:t>Stand Up Comedian</w:t>
      </w:r>
    </w:p>
    <w:p w:rsidR="00195C80" w:rsidRDefault="00195C80" w:rsidP="007B0681">
      <w:pPr>
        <w:widowControl w:val="0"/>
        <w:tabs>
          <w:tab w:val="left" w:pos="720"/>
          <w:tab w:val="left" w:pos="900"/>
          <w:tab w:val="left" w:pos="1120"/>
          <w:tab w:val="left" w:pos="168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ind w:left="360"/>
        <w:rPr>
          <w:rFonts w:ascii="Didot" w:hAnsi="Didot"/>
          <w:sz w:val="19"/>
          <w:szCs w:val="20"/>
        </w:rPr>
      </w:pPr>
      <w:r>
        <w:rPr>
          <w:rFonts w:ascii="Didot" w:hAnsi="Didot"/>
          <w:sz w:val="19"/>
          <w:szCs w:val="20"/>
        </w:rPr>
        <w:t xml:space="preserve">Performed at several comedy clubs/open </w:t>
      </w:r>
      <w:proofErr w:type="spellStart"/>
      <w:r>
        <w:rPr>
          <w:rFonts w:ascii="Didot" w:hAnsi="Didot"/>
          <w:sz w:val="19"/>
          <w:szCs w:val="20"/>
        </w:rPr>
        <w:t>mics</w:t>
      </w:r>
      <w:proofErr w:type="spellEnd"/>
      <w:r>
        <w:rPr>
          <w:rFonts w:ascii="Didot" w:hAnsi="Didot"/>
          <w:sz w:val="19"/>
          <w:szCs w:val="20"/>
        </w:rPr>
        <w:t xml:space="preserve"> in Chicago for a year</w:t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  <w:t>Chicago, IL</w:t>
      </w:r>
    </w:p>
    <w:p w:rsidR="00195C80" w:rsidRDefault="00195C80" w:rsidP="007B0681">
      <w:pPr>
        <w:widowControl w:val="0"/>
        <w:tabs>
          <w:tab w:val="left" w:pos="720"/>
          <w:tab w:val="left" w:pos="900"/>
          <w:tab w:val="left" w:pos="1120"/>
          <w:tab w:val="left" w:pos="168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ind w:left="360"/>
        <w:rPr>
          <w:rFonts w:ascii="Didot" w:hAnsi="Didot"/>
          <w:sz w:val="19"/>
          <w:szCs w:val="20"/>
        </w:rPr>
      </w:pP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  <w:t>Jan 2009 – Jan 2010</w:t>
      </w:r>
    </w:p>
    <w:p w:rsidR="00F3246E" w:rsidRPr="00F87595" w:rsidRDefault="00195C80" w:rsidP="00F87595">
      <w:pPr>
        <w:widowControl w:val="0"/>
        <w:tabs>
          <w:tab w:val="left" w:pos="720"/>
          <w:tab w:val="left" w:pos="900"/>
          <w:tab w:val="left" w:pos="1120"/>
          <w:tab w:val="left" w:pos="168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ind w:left="360"/>
        <w:rPr>
          <w:rFonts w:ascii="Didot" w:hAnsi="Didot"/>
          <w:sz w:val="19"/>
          <w:szCs w:val="20"/>
        </w:rPr>
      </w:pP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  <w:r>
        <w:rPr>
          <w:rFonts w:ascii="Didot" w:hAnsi="Didot"/>
          <w:sz w:val="19"/>
          <w:szCs w:val="20"/>
        </w:rPr>
        <w:tab/>
      </w:r>
    </w:p>
    <w:p w:rsidR="00F3246E" w:rsidRPr="00E86C9C" w:rsidRDefault="00F3246E" w:rsidP="00F66727">
      <w:pPr>
        <w:widowControl w:val="0"/>
        <w:tabs>
          <w:tab w:val="left" w:pos="560"/>
          <w:tab w:val="left" w:pos="1120"/>
          <w:tab w:val="left" w:pos="168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rFonts w:ascii="Didot" w:hAnsi="Didot"/>
          <w:b/>
          <w:sz w:val="19"/>
          <w:szCs w:val="20"/>
        </w:rPr>
      </w:pPr>
    </w:p>
    <w:p w:rsidR="007B0681" w:rsidRPr="00E86C9C" w:rsidRDefault="00234F65" w:rsidP="007B0681">
      <w:pPr>
        <w:widowControl w:val="0"/>
        <w:tabs>
          <w:tab w:val="left" w:pos="560"/>
          <w:tab w:val="left" w:pos="1120"/>
          <w:tab w:val="left" w:pos="168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rFonts w:ascii="Didot" w:hAnsi="Didot"/>
          <w:sz w:val="19"/>
          <w:szCs w:val="20"/>
        </w:rPr>
      </w:pPr>
      <w:r w:rsidRPr="00234F65">
        <w:rPr>
          <w:rFonts w:ascii="Didot" w:hAnsi="Didot"/>
          <w:b/>
          <w:sz w:val="19"/>
          <w:szCs w:val="20"/>
          <w:rPrChange w:id="53" w:author="Ally Tawil" w:date="2011-01-05T22:41:00Z">
            <w:rPr>
              <w:rFonts w:ascii="Verdana" w:eastAsia="MS Gothic" w:hAnsi="Verdana"/>
              <w:b/>
              <w:sz w:val="20"/>
              <w:szCs w:val="20"/>
            </w:rPr>
          </w:rPrChange>
        </w:rPr>
        <w:t>Robin Hood Country Day School</w:t>
      </w:r>
      <w:r w:rsidR="007B0681" w:rsidRPr="00E86C9C">
        <w:rPr>
          <w:rFonts w:ascii="Didot" w:hAnsi="Didot"/>
          <w:sz w:val="19"/>
          <w:szCs w:val="20"/>
        </w:rPr>
        <w:tab/>
      </w:r>
      <w:r w:rsidR="007B0681" w:rsidRPr="00E86C9C">
        <w:rPr>
          <w:rFonts w:ascii="Didot" w:hAnsi="Didot"/>
          <w:sz w:val="19"/>
          <w:szCs w:val="20"/>
        </w:rPr>
        <w:tab/>
      </w:r>
      <w:r w:rsidR="007B0681" w:rsidRPr="00E86C9C">
        <w:rPr>
          <w:rFonts w:ascii="Didot" w:hAnsi="Didot"/>
          <w:sz w:val="19"/>
          <w:szCs w:val="20"/>
        </w:rPr>
        <w:tab/>
      </w:r>
      <w:r w:rsidR="007B0681" w:rsidRPr="00E86C9C">
        <w:rPr>
          <w:rFonts w:ascii="Didot" w:hAnsi="Didot"/>
          <w:sz w:val="19"/>
          <w:szCs w:val="20"/>
        </w:rPr>
        <w:tab/>
      </w:r>
      <w:r w:rsidR="007B0681" w:rsidRPr="00E86C9C">
        <w:rPr>
          <w:rFonts w:ascii="Didot" w:hAnsi="Didot"/>
          <w:sz w:val="19"/>
          <w:szCs w:val="20"/>
        </w:rPr>
        <w:tab/>
      </w:r>
      <w:r w:rsidR="007B0681" w:rsidRPr="00E86C9C">
        <w:rPr>
          <w:rFonts w:ascii="Didot" w:hAnsi="Didot"/>
          <w:sz w:val="19"/>
          <w:szCs w:val="20"/>
        </w:rPr>
        <w:tab/>
      </w:r>
      <w:r w:rsidR="007B0681" w:rsidRPr="00E86C9C">
        <w:rPr>
          <w:rFonts w:ascii="Didot" w:hAnsi="Didot"/>
          <w:sz w:val="19"/>
          <w:szCs w:val="20"/>
        </w:rPr>
        <w:tab/>
      </w:r>
      <w:r w:rsidR="007B0681" w:rsidRPr="00E86C9C">
        <w:rPr>
          <w:rFonts w:ascii="Didot" w:hAnsi="Didot"/>
          <w:sz w:val="19"/>
          <w:szCs w:val="20"/>
        </w:rPr>
        <w:tab/>
      </w:r>
      <w:r w:rsidR="007B0681" w:rsidRPr="00E86C9C">
        <w:rPr>
          <w:rFonts w:ascii="Didot" w:hAnsi="Didot"/>
          <w:sz w:val="19"/>
          <w:szCs w:val="20"/>
        </w:rPr>
        <w:tab/>
      </w:r>
      <w:r w:rsidR="007B0681" w:rsidRPr="00E86C9C">
        <w:rPr>
          <w:rFonts w:ascii="Didot" w:hAnsi="Didot"/>
          <w:sz w:val="19"/>
          <w:szCs w:val="20"/>
        </w:rPr>
        <w:tab/>
        <w:t xml:space="preserve"> </w:t>
      </w:r>
      <w:r w:rsidR="00F27B7F">
        <w:rPr>
          <w:rFonts w:ascii="Didot" w:hAnsi="Didot"/>
          <w:sz w:val="19"/>
          <w:szCs w:val="20"/>
        </w:rPr>
        <w:t xml:space="preserve"> Lo</w:t>
      </w:r>
      <w:r w:rsidR="007B0681" w:rsidRPr="00E86C9C">
        <w:rPr>
          <w:rFonts w:ascii="Didot" w:hAnsi="Didot"/>
          <w:sz w:val="19"/>
          <w:szCs w:val="20"/>
        </w:rPr>
        <w:t>ng Island, New York</w:t>
      </w:r>
    </w:p>
    <w:p w:rsidR="00F66727" w:rsidRPr="00E86C9C" w:rsidRDefault="00234F65" w:rsidP="00F66727">
      <w:pPr>
        <w:widowControl w:val="0"/>
        <w:tabs>
          <w:tab w:val="left" w:pos="560"/>
          <w:tab w:val="left" w:pos="1120"/>
          <w:tab w:val="left" w:pos="168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rFonts w:ascii="Didot" w:hAnsi="Didot"/>
          <w:sz w:val="19"/>
          <w:szCs w:val="20"/>
          <w:rPrChange w:id="54" w:author="Ally Tawil" w:date="2011-01-05T22:41:00Z">
            <w:rPr>
              <w:sz w:val="20"/>
              <w:szCs w:val="20"/>
            </w:rPr>
          </w:rPrChange>
        </w:rPr>
      </w:pPr>
      <w:r w:rsidRPr="00234F65">
        <w:rPr>
          <w:rFonts w:ascii="Didot" w:hAnsi="Didot"/>
          <w:i/>
          <w:sz w:val="19"/>
          <w:szCs w:val="20"/>
          <w:rPrChange w:id="55" w:author="Ally Tawil" w:date="2011-01-05T22:41:00Z">
            <w:rPr>
              <w:rFonts w:ascii="Verdana" w:eastAsia="MS Gothic" w:hAnsi="Verdana"/>
              <w:i/>
              <w:sz w:val="20"/>
              <w:szCs w:val="20"/>
            </w:rPr>
          </w:rPrChange>
        </w:rPr>
        <w:t>Head of Lacrosse</w:t>
      </w:r>
      <w:r w:rsidR="007B0681" w:rsidRPr="00E86C9C">
        <w:rPr>
          <w:rFonts w:ascii="Didot" w:hAnsi="Didot"/>
          <w:i/>
          <w:sz w:val="19"/>
          <w:szCs w:val="20"/>
        </w:rPr>
        <w:tab/>
      </w:r>
      <w:r w:rsidR="007B0681" w:rsidRPr="00E86C9C">
        <w:rPr>
          <w:rFonts w:ascii="Didot" w:hAnsi="Didot"/>
          <w:i/>
          <w:sz w:val="19"/>
          <w:szCs w:val="20"/>
        </w:rPr>
        <w:tab/>
      </w:r>
      <w:r w:rsidR="007B0681" w:rsidRPr="00E86C9C">
        <w:rPr>
          <w:rFonts w:ascii="Didot" w:hAnsi="Didot"/>
          <w:i/>
          <w:sz w:val="19"/>
          <w:szCs w:val="20"/>
        </w:rPr>
        <w:tab/>
      </w:r>
      <w:r w:rsidR="007B0681" w:rsidRPr="00E86C9C">
        <w:rPr>
          <w:rFonts w:ascii="Didot" w:hAnsi="Didot"/>
          <w:i/>
          <w:sz w:val="19"/>
          <w:szCs w:val="20"/>
        </w:rPr>
        <w:tab/>
      </w:r>
      <w:r w:rsidR="007B0681" w:rsidRPr="00E86C9C">
        <w:rPr>
          <w:rFonts w:ascii="Didot" w:hAnsi="Didot"/>
          <w:i/>
          <w:sz w:val="19"/>
          <w:szCs w:val="20"/>
        </w:rPr>
        <w:tab/>
      </w:r>
      <w:r w:rsidR="007B0681" w:rsidRPr="00E86C9C">
        <w:rPr>
          <w:rFonts w:ascii="Didot" w:hAnsi="Didot"/>
          <w:i/>
          <w:sz w:val="19"/>
          <w:szCs w:val="20"/>
        </w:rPr>
        <w:tab/>
      </w:r>
      <w:r w:rsidR="007B0681" w:rsidRPr="00E86C9C">
        <w:rPr>
          <w:rFonts w:ascii="Didot" w:hAnsi="Didot"/>
          <w:i/>
          <w:sz w:val="19"/>
          <w:szCs w:val="20"/>
        </w:rPr>
        <w:tab/>
      </w:r>
      <w:r w:rsidR="007B0681" w:rsidRPr="00E86C9C">
        <w:rPr>
          <w:rFonts w:ascii="Didot" w:hAnsi="Didot"/>
          <w:i/>
          <w:sz w:val="19"/>
          <w:szCs w:val="20"/>
        </w:rPr>
        <w:tab/>
      </w:r>
      <w:r w:rsidR="00F27B7F">
        <w:rPr>
          <w:rFonts w:ascii="Didot" w:hAnsi="Didot"/>
          <w:sz w:val="19"/>
          <w:szCs w:val="20"/>
        </w:rPr>
        <w:tab/>
        <w:t xml:space="preserve">   </w:t>
      </w:r>
      <w:r w:rsidR="002459B1">
        <w:rPr>
          <w:rFonts w:ascii="Didot" w:hAnsi="Didot"/>
          <w:sz w:val="19"/>
          <w:szCs w:val="20"/>
        </w:rPr>
        <w:tab/>
      </w:r>
      <w:r w:rsidR="002459B1">
        <w:rPr>
          <w:rFonts w:ascii="Didot" w:hAnsi="Didot"/>
          <w:sz w:val="19"/>
          <w:szCs w:val="20"/>
        </w:rPr>
        <w:tab/>
      </w:r>
      <w:r w:rsidR="002459B1">
        <w:rPr>
          <w:rFonts w:ascii="Didot" w:hAnsi="Didot"/>
          <w:sz w:val="19"/>
          <w:szCs w:val="20"/>
        </w:rPr>
        <w:tab/>
        <w:t xml:space="preserve">            </w:t>
      </w:r>
      <w:r w:rsidR="00467999">
        <w:rPr>
          <w:rFonts w:ascii="Didot" w:hAnsi="Didot"/>
          <w:sz w:val="19"/>
          <w:szCs w:val="20"/>
        </w:rPr>
        <w:t xml:space="preserve">  </w:t>
      </w:r>
      <w:r w:rsidR="00215158">
        <w:rPr>
          <w:rFonts w:ascii="Didot" w:hAnsi="Didot"/>
          <w:sz w:val="19"/>
          <w:szCs w:val="20"/>
        </w:rPr>
        <w:t xml:space="preserve">     </w:t>
      </w:r>
      <w:r w:rsidR="002459B1">
        <w:rPr>
          <w:rFonts w:ascii="Didot" w:hAnsi="Didot"/>
          <w:sz w:val="19"/>
          <w:szCs w:val="20"/>
        </w:rPr>
        <w:t>June</w:t>
      </w:r>
      <w:r w:rsidRPr="00234F65">
        <w:rPr>
          <w:rFonts w:ascii="Didot" w:hAnsi="Didot"/>
          <w:sz w:val="19"/>
          <w:szCs w:val="20"/>
          <w:rPrChange w:id="56" w:author="Ally Tawil" w:date="2011-01-05T22:41:00Z">
            <w:rPr>
              <w:rFonts w:ascii="Verdana" w:eastAsia="MS Gothic" w:hAnsi="Verdana"/>
              <w:sz w:val="20"/>
              <w:szCs w:val="20"/>
            </w:rPr>
          </w:rPrChange>
        </w:rPr>
        <w:t xml:space="preserve"> </w:t>
      </w:r>
      <w:r w:rsidR="00F27B7F">
        <w:rPr>
          <w:rFonts w:ascii="Didot" w:hAnsi="Didot"/>
          <w:sz w:val="19"/>
          <w:szCs w:val="20"/>
        </w:rPr>
        <w:t>2007</w:t>
      </w:r>
      <w:r w:rsidR="007B0681" w:rsidRPr="00E86C9C">
        <w:rPr>
          <w:rFonts w:ascii="Didot" w:hAnsi="Didot"/>
          <w:sz w:val="19"/>
          <w:szCs w:val="20"/>
        </w:rPr>
        <w:t xml:space="preserve"> – </w:t>
      </w:r>
      <w:r w:rsidR="00215158">
        <w:rPr>
          <w:rFonts w:ascii="Didot" w:hAnsi="Didot"/>
          <w:sz w:val="19"/>
          <w:szCs w:val="20"/>
        </w:rPr>
        <w:t>Aug</w:t>
      </w:r>
      <w:r w:rsidR="007B0681" w:rsidRPr="00E86C9C">
        <w:rPr>
          <w:rFonts w:ascii="Didot" w:hAnsi="Didot"/>
          <w:sz w:val="19"/>
          <w:szCs w:val="20"/>
        </w:rPr>
        <w:t xml:space="preserve"> 2008</w:t>
      </w:r>
    </w:p>
    <w:p w:rsidR="005B7292" w:rsidRPr="00E86C9C" w:rsidRDefault="00183A33" w:rsidP="00E86C9C">
      <w:pPr>
        <w:widowControl w:val="0"/>
        <w:numPr>
          <w:ilvl w:val="0"/>
          <w:numId w:val="35"/>
        </w:numPr>
        <w:tabs>
          <w:tab w:val="left" w:pos="720"/>
          <w:tab w:val="left" w:pos="1120"/>
          <w:tab w:val="left" w:pos="168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ind w:left="360"/>
        <w:rPr>
          <w:rFonts w:ascii="Didot" w:hAnsi="Didot"/>
          <w:sz w:val="19"/>
          <w:rPrChange w:id="57" w:author="Ally Tawil" w:date="2011-01-05T22:41:00Z">
            <w:rPr>
              <w:sz w:val="20"/>
            </w:rPr>
          </w:rPrChange>
        </w:rPr>
      </w:pPr>
      <w:r>
        <w:rPr>
          <w:rFonts w:ascii="Didot" w:hAnsi="Didot"/>
          <w:sz w:val="19"/>
        </w:rPr>
        <w:t>Managed and coordinated</w:t>
      </w:r>
      <w:r w:rsidR="00234F65" w:rsidRPr="00234F65">
        <w:rPr>
          <w:rFonts w:ascii="Didot" w:hAnsi="Didot"/>
          <w:sz w:val="19"/>
          <w:rPrChange w:id="58" w:author="Ally Tawil" w:date="2011-01-05T22:41:00Z">
            <w:rPr>
              <w:rFonts w:ascii="Verdana" w:eastAsia="MS Gothic" w:hAnsi="Verdana"/>
              <w:sz w:val="20"/>
            </w:rPr>
          </w:rPrChange>
        </w:rPr>
        <w:t xml:space="preserve"> activities for campers age 8-16 yrs. for 6-7 hrs/day</w:t>
      </w:r>
    </w:p>
    <w:p w:rsidR="00F66727" w:rsidRPr="00E86C9C" w:rsidRDefault="00234F65" w:rsidP="00E86C9C">
      <w:pPr>
        <w:widowControl w:val="0"/>
        <w:numPr>
          <w:ilvl w:val="0"/>
          <w:numId w:val="35"/>
        </w:numPr>
        <w:tabs>
          <w:tab w:val="left" w:pos="720"/>
          <w:tab w:val="left" w:pos="1120"/>
          <w:tab w:val="left" w:pos="168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ind w:left="360"/>
        <w:rPr>
          <w:rFonts w:ascii="Didot" w:hAnsi="Didot"/>
          <w:sz w:val="19"/>
          <w:rPrChange w:id="59" w:author="Ally Tawil" w:date="2011-01-05T22:41:00Z">
            <w:rPr>
              <w:sz w:val="20"/>
            </w:rPr>
          </w:rPrChange>
        </w:rPr>
      </w:pPr>
      <w:r w:rsidRPr="00234F65">
        <w:rPr>
          <w:rFonts w:ascii="Didot" w:hAnsi="Didot"/>
          <w:sz w:val="19"/>
          <w:rPrChange w:id="60" w:author="Ally Tawil" w:date="2011-01-05T22:41:00Z">
            <w:rPr>
              <w:rFonts w:ascii="Verdana" w:eastAsia="MS Gothic" w:hAnsi="Verdana"/>
              <w:sz w:val="20"/>
            </w:rPr>
          </w:rPrChange>
        </w:rPr>
        <w:t>Charged with assessing employee efficiency and work ethic</w:t>
      </w:r>
    </w:p>
    <w:p w:rsidR="00F3246E" w:rsidRPr="00E86C9C" w:rsidRDefault="00F3246E" w:rsidP="00F66727">
      <w:pPr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rFonts w:ascii="Didot" w:hAnsi="Didot"/>
          <w:b/>
          <w:sz w:val="19"/>
          <w:szCs w:val="20"/>
        </w:rPr>
      </w:pPr>
    </w:p>
    <w:p w:rsidR="00195C80" w:rsidRPr="00F87595" w:rsidRDefault="00195C80" w:rsidP="00F87595">
      <w:pPr>
        <w:widowControl w:val="0"/>
        <w:tabs>
          <w:tab w:val="left" w:pos="4480"/>
        </w:tabs>
        <w:autoSpaceDE w:val="0"/>
        <w:autoSpaceDN w:val="0"/>
        <w:adjustRightInd w:val="0"/>
        <w:spacing w:line="200" w:lineRule="exact"/>
        <w:rPr>
          <w:rFonts w:ascii="Didot" w:hAnsi="Didot"/>
          <w:sz w:val="19"/>
          <w:szCs w:val="20"/>
        </w:rPr>
      </w:pPr>
    </w:p>
    <w:p w:rsidR="00BD4692" w:rsidRDefault="00BD4692" w:rsidP="00BD4692">
      <w:pPr>
        <w:widowControl w:val="0"/>
        <w:tabs>
          <w:tab w:val="left" w:pos="720"/>
          <w:tab w:val="left" w:pos="1120"/>
          <w:tab w:val="left" w:pos="168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00" w:lineRule="exact"/>
        <w:rPr>
          <w:rFonts w:ascii="Didot" w:hAnsi="Didot"/>
          <w:sz w:val="19"/>
        </w:rPr>
      </w:pPr>
    </w:p>
    <w:p w:rsidR="00E86C9C" w:rsidRPr="00E86C9C" w:rsidRDefault="00E86C9C" w:rsidP="00E86C9C">
      <w:pPr>
        <w:spacing w:line="200" w:lineRule="exact"/>
        <w:rPr>
          <w:rFonts w:ascii="Didot" w:hAnsi="Didot"/>
          <w:b/>
          <w:smallCaps/>
          <w:sz w:val="20"/>
        </w:rPr>
      </w:pPr>
      <w:r w:rsidRPr="00E86C9C">
        <w:rPr>
          <w:rFonts w:ascii="Didot" w:hAnsi="Didot"/>
          <w:b/>
          <w:smallCaps/>
          <w:sz w:val="20"/>
        </w:rPr>
        <w:t>Skills and Interests</w:t>
      </w:r>
    </w:p>
    <w:p w:rsidR="00F66727" w:rsidRPr="00E86C9C" w:rsidRDefault="00234F65" w:rsidP="00CE650E">
      <w:pPr>
        <w:spacing w:line="200" w:lineRule="exact"/>
        <w:jc w:val="center"/>
        <w:rPr>
          <w:rFonts w:ascii="Didot" w:hAnsi="Didot"/>
          <w:b/>
          <w:smallCaps/>
          <w:sz w:val="19"/>
          <w:rPrChange w:id="61" w:author="Ally Tawil" w:date="2011-01-05T22:41:00Z">
            <w:rPr>
              <w:b/>
              <w:smallCaps/>
            </w:rPr>
          </w:rPrChange>
        </w:rPr>
      </w:pPr>
      <w:r w:rsidRPr="00234F65">
        <w:rPr>
          <w:rFonts w:ascii="Didot" w:hAnsi="Didot"/>
          <w:sz w:val="19"/>
          <w:rPrChange w:id="62" w:author="Ally Tawil" w:date="2011-01-05T22:41:00Z">
            <w:rPr>
              <w:rFonts w:ascii="Didot" w:hAnsi="Didot"/>
              <w:sz w:val="19"/>
            </w:rPr>
          </w:rPrChange>
        </w:rPr>
        <w:pict>
          <v:rect id="_x0000_i1028" style="width:0;height:1.5pt" o:hralign="center" o:hrstd="t" o:hr="t" fillcolor="#aaa" stroked="f"/>
        </w:pict>
      </w:r>
    </w:p>
    <w:p w:rsidR="00497525" w:rsidRDefault="00195C80" w:rsidP="00F66727">
      <w:pPr>
        <w:numPr>
          <w:ilvl w:val="0"/>
          <w:numId w:val="24"/>
        </w:numPr>
        <w:spacing w:line="200" w:lineRule="exact"/>
        <w:rPr>
          <w:rFonts w:ascii="Didot" w:hAnsi="Didot"/>
          <w:sz w:val="19"/>
        </w:rPr>
      </w:pPr>
      <w:r>
        <w:rPr>
          <w:rFonts w:ascii="Didot" w:hAnsi="Didot"/>
          <w:sz w:val="19"/>
        </w:rPr>
        <w:t>Stand-Up Comedy (performance and appreciation)</w:t>
      </w:r>
    </w:p>
    <w:p w:rsidR="00195C80" w:rsidRDefault="00234F65" w:rsidP="00F66727">
      <w:pPr>
        <w:numPr>
          <w:ilvl w:val="0"/>
          <w:numId w:val="24"/>
        </w:numPr>
        <w:spacing w:line="200" w:lineRule="exact"/>
        <w:rPr>
          <w:rFonts w:ascii="Didot" w:hAnsi="Didot"/>
          <w:sz w:val="19"/>
        </w:rPr>
      </w:pPr>
      <w:r w:rsidRPr="00234F65">
        <w:rPr>
          <w:rFonts w:ascii="Didot" w:hAnsi="Didot"/>
          <w:sz w:val="19"/>
          <w:rPrChange w:id="63" w:author="Ally Tawil" w:date="2011-01-05T22:41:00Z">
            <w:rPr>
              <w:rFonts w:ascii="Verdana" w:eastAsia="MS Gothic" w:hAnsi="Verdana"/>
              <w:sz w:val="20"/>
            </w:rPr>
          </w:rPrChange>
        </w:rPr>
        <w:t>Fluent in Spanish</w:t>
      </w:r>
    </w:p>
    <w:p w:rsidR="00195C80" w:rsidRDefault="00195C80" w:rsidP="00F66727">
      <w:pPr>
        <w:numPr>
          <w:ilvl w:val="0"/>
          <w:numId w:val="24"/>
        </w:numPr>
        <w:spacing w:line="200" w:lineRule="exact"/>
        <w:rPr>
          <w:rFonts w:ascii="Didot" w:hAnsi="Didot"/>
          <w:sz w:val="19"/>
        </w:rPr>
      </w:pPr>
      <w:r>
        <w:rPr>
          <w:rFonts w:ascii="Didot" w:hAnsi="Didot"/>
          <w:sz w:val="19"/>
        </w:rPr>
        <w:t>Organizing large events/parties (have guest bartended twice with attendance around 100 people each time)</w:t>
      </w:r>
    </w:p>
    <w:p w:rsidR="00497525" w:rsidRPr="00195C80" w:rsidRDefault="00F87595" w:rsidP="00F66727">
      <w:pPr>
        <w:numPr>
          <w:ilvl w:val="0"/>
          <w:numId w:val="24"/>
        </w:numPr>
        <w:spacing w:line="200" w:lineRule="exact"/>
        <w:rPr>
          <w:rFonts w:ascii="Didot" w:hAnsi="Didot"/>
          <w:sz w:val="19"/>
        </w:rPr>
      </w:pPr>
      <w:r>
        <w:rPr>
          <w:rFonts w:ascii="Didot" w:hAnsi="Didot"/>
          <w:noProof/>
          <w:sz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1880235</wp:posOffset>
            </wp:positionH>
            <wp:positionV relativeFrom="paragraph">
              <wp:posOffset>256540</wp:posOffset>
            </wp:positionV>
            <wp:extent cx="2593975" cy="2745740"/>
            <wp:effectExtent l="25400" t="0" r="0" b="0"/>
            <wp:wrapSquare wrapText="bothSides"/>
            <wp:docPr id="2" name="" descr="Screen Shot 2013-10-09 at 5.51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09 at 5.51.34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C80">
        <w:rPr>
          <w:rFonts w:ascii="Didot" w:hAnsi="Didot"/>
          <w:sz w:val="19"/>
        </w:rPr>
        <w:t>Deep in multiple music scenes</w:t>
      </w:r>
    </w:p>
    <w:sectPr w:rsidR="00497525" w:rsidRPr="00195C80" w:rsidSect="00BD4692">
      <w:headerReference w:type="default" r:id="rId8"/>
      <w:pgSz w:w="12240" w:h="15840"/>
      <w:pgMar w:top="576" w:right="720" w:bottom="576" w:left="720" w:header="576" w:footer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C80" w:rsidRPr="00195C80" w:rsidRDefault="00195C80" w:rsidP="00F3246E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80" w:lineRule="exact"/>
      <w:jc w:val="center"/>
      <w:rPr>
        <w:rFonts w:ascii="Didot" w:hAnsi="Didot"/>
        <w:b/>
        <w:smallCaps/>
        <w:color w:val="1F497D" w:themeColor="text2"/>
        <w:sz w:val="28"/>
        <w:szCs w:val="48"/>
      </w:rPr>
    </w:pPr>
    <w:r w:rsidRPr="00195C80">
      <w:rPr>
        <w:rFonts w:ascii="Didot" w:hAnsi="Didot"/>
        <w:b/>
        <w:smallCaps/>
        <w:color w:val="1F497D" w:themeColor="text2"/>
        <w:sz w:val="28"/>
        <w:szCs w:val="48"/>
      </w:rPr>
      <w:t>Russell Leon</w:t>
    </w:r>
    <w:r w:rsidRPr="00195C80">
      <w:rPr>
        <w:rFonts w:ascii="Didot" w:hAnsi="Didot"/>
        <w:b/>
        <w:smallCaps/>
        <w:color w:val="1F497D" w:themeColor="text2"/>
        <w:sz w:val="28"/>
        <w:szCs w:val="48"/>
        <w:rPrChange w:id="64" w:author="Ally Tawil" w:date="2011-01-05T22:41:00Z">
          <w:rPr>
            <w:b/>
            <w:smallCaps/>
            <w:sz w:val="30"/>
            <w:szCs w:val="48"/>
          </w:rPr>
        </w:rPrChange>
      </w:rPr>
      <w:t xml:space="preserve"> Taff</w:t>
    </w:r>
  </w:p>
  <w:p w:rsidR="00195C80" w:rsidRPr="00195C80" w:rsidRDefault="00195C80" w:rsidP="00954BA4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00" w:lineRule="exact"/>
      <w:jc w:val="center"/>
      <w:rPr>
        <w:rFonts w:ascii="Didot" w:hAnsi="Didot"/>
        <w:b/>
        <w:color w:val="1F497D" w:themeColor="text2"/>
        <w:sz w:val="19"/>
      </w:rPr>
    </w:pPr>
    <w:r w:rsidRPr="00195C80">
      <w:rPr>
        <w:rFonts w:ascii="Didot" w:hAnsi="Didot"/>
        <w:b/>
        <w:color w:val="1F497D" w:themeColor="text2"/>
        <w:sz w:val="19"/>
        <w:szCs w:val="20"/>
      </w:rPr>
      <w:t xml:space="preserve">12 </w:t>
    </w:r>
    <w:proofErr w:type="spellStart"/>
    <w:r w:rsidRPr="00195C80">
      <w:rPr>
        <w:rFonts w:ascii="Didot" w:hAnsi="Didot"/>
        <w:b/>
        <w:color w:val="1F497D" w:themeColor="text2"/>
        <w:sz w:val="19"/>
        <w:szCs w:val="20"/>
      </w:rPr>
      <w:t>Meserole</w:t>
    </w:r>
    <w:proofErr w:type="spellEnd"/>
    <w:r w:rsidRPr="00195C80">
      <w:rPr>
        <w:rFonts w:ascii="Didot" w:hAnsi="Didot"/>
        <w:b/>
        <w:color w:val="1F497D" w:themeColor="text2"/>
        <w:sz w:val="19"/>
        <w:szCs w:val="20"/>
      </w:rPr>
      <w:t xml:space="preserve"> St. Brooklyn, NY, 11206</w:t>
    </w:r>
    <w:r w:rsidRPr="00195C80">
      <w:rPr>
        <w:rFonts w:ascii="Didot" w:hAnsi="Didot"/>
        <w:b/>
        <w:color w:val="1F497D" w:themeColor="text2"/>
        <w:sz w:val="19"/>
        <w:szCs w:val="19"/>
      </w:rPr>
      <w:t xml:space="preserve">· </w:t>
    </w:r>
    <w:r w:rsidRPr="00195C80">
      <w:rPr>
        <w:rFonts w:ascii="Didot" w:hAnsi="Didot"/>
        <w:b/>
        <w:color w:val="1F497D" w:themeColor="text2"/>
        <w:sz w:val="19"/>
        <w:szCs w:val="20"/>
        <w:rPrChange w:id="65" w:author="Ally Tawil" w:date="2011-01-05T22:41:00Z">
          <w:rPr>
            <w:sz w:val="20"/>
            <w:szCs w:val="20"/>
          </w:rPr>
        </w:rPrChange>
      </w:rPr>
      <w:t>(516) 650</w:t>
    </w:r>
    <w:r w:rsidRPr="00195C80">
      <w:rPr>
        <w:rFonts w:ascii="Didot" w:hAnsi="Didot"/>
        <w:b/>
        <w:color w:val="1F497D" w:themeColor="text2"/>
        <w:sz w:val="19"/>
        <w:szCs w:val="20"/>
      </w:rPr>
      <w:t>-</w:t>
    </w:r>
    <w:r w:rsidRPr="00195C80">
      <w:rPr>
        <w:rFonts w:ascii="Didot" w:hAnsi="Didot"/>
        <w:b/>
        <w:color w:val="1F497D" w:themeColor="text2"/>
        <w:sz w:val="19"/>
        <w:szCs w:val="20"/>
        <w:rPrChange w:id="66" w:author="Ally Tawil" w:date="2011-01-05T22:41:00Z">
          <w:rPr>
            <w:sz w:val="20"/>
            <w:szCs w:val="20"/>
          </w:rPr>
        </w:rPrChange>
      </w:rPr>
      <w:t>4424</w:t>
    </w:r>
    <w:r w:rsidRPr="00195C80">
      <w:rPr>
        <w:rFonts w:ascii="Didot" w:hAnsi="Didot"/>
        <w:b/>
        <w:color w:val="1F497D" w:themeColor="text2"/>
        <w:sz w:val="19"/>
        <w:szCs w:val="20"/>
      </w:rPr>
      <w:t xml:space="preserve"> </w:t>
    </w:r>
    <w:r w:rsidRPr="00195C80">
      <w:rPr>
        <w:rFonts w:ascii="Didot" w:hAnsi="Didot"/>
        <w:b/>
        <w:color w:val="1F497D" w:themeColor="text2"/>
        <w:sz w:val="19"/>
        <w:szCs w:val="19"/>
      </w:rPr>
      <w:t>·</w:t>
    </w:r>
    <w:r w:rsidRPr="00195C80">
      <w:rPr>
        <w:rFonts w:ascii="Didot" w:hAnsi="Didot"/>
        <w:b/>
        <w:color w:val="1F497D" w:themeColor="text2"/>
        <w:sz w:val="19"/>
        <w:szCs w:val="20"/>
      </w:rPr>
      <w:t xml:space="preserve"> taff.russell@gmail.com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740B51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F1C41"/>
    <w:multiLevelType w:val="hybridMultilevel"/>
    <w:tmpl w:val="6672B4C0"/>
    <w:lvl w:ilvl="0" w:tplc="4C0E3036">
      <w:start w:val="2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1F01599"/>
    <w:multiLevelType w:val="hybridMultilevel"/>
    <w:tmpl w:val="B2B2DDE2"/>
    <w:lvl w:ilvl="0" w:tplc="00050409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22D1770"/>
    <w:multiLevelType w:val="hybridMultilevel"/>
    <w:tmpl w:val="8E5AACD6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FF67C5"/>
    <w:multiLevelType w:val="hybridMultilevel"/>
    <w:tmpl w:val="9C46C4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75B5FFB"/>
    <w:multiLevelType w:val="hybridMultilevel"/>
    <w:tmpl w:val="028295B6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301D55"/>
    <w:multiLevelType w:val="hybridMultilevel"/>
    <w:tmpl w:val="DAB4AF6E"/>
    <w:lvl w:ilvl="0" w:tplc="00050409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9B369E"/>
    <w:multiLevelType w:val="hybridMultilevel"/>
    <w:tmpl w:val="F45E64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00BDD"/>
    <w:multiLevelType w:val="multilevel"/>
    <w:tmpl w:val="5CE08C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F20940"/>
    <w:multiLevelType w:val="multilevel"/>
    <w:tmpl w:val="596E53C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7841BE"/>
    <w:multiLevelType w:val="hybridMultilevel"/>
    <w:tmpl w:val="CB980D4A"/>
    <w:lvl w:ilvl="0" w:tplc="A2228E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B21141"/>
    <w:multiLevelType w:val="hybridMultilevel"/>
    <w:tmpl w:val="29CC014A"/>
    <w:lvl w:ilvl="0" w:tplc="00050409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7BB77DE"/>
    <w:multiLevelType w:val="multilevel"/>
    <w:tmpl w:val="40E057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A16B39"/>
    <w:multiLevelType w:val="multilevel"/>
    <w:tmpl w:val="40E057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4324E8"/>
    <w:multiLevelType w:val="hybridMultilevel"/>
    <w:tmpl w:val="32C04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314DB8"/>
    <w:multiLevelType w:val="hybridMultilevel"/>
    <w:tmpl w:val="9AFEA5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5C77E5"/>
    <w:multiLevelType w:val="hybridMultilevel"/>
    <w:tmpl w:val="596E53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77D036B"/>
    <w:multiLevelType w:val="multilevel"/>
    <w:tmpl w:val="AA8C2BB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D7276"/>
    <w:multiLevelType w:val="multilevel"/>
    <w:tmpl w:val="A740B5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FBB2EC4"/>
    <w:multiLevelType w:val="hybridMultilevel"/>
    <w:tmpl w:val="A3DCD7DC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512331"/>
    <w:multiLevelType w:val="hybridMultilevel"/>
    <w:tmpl w:val="A6F6DCF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4F52073"/>
    <w:multiLevelType w:val="hybridMultilevel"/>
    <w:tmpl w:val="08C27014"/>
    <w:lvl w:ilvl="0" w:tplc="00050409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8896E95"/>
    <w:multiLevelType w:val="hybridMultilevel"/>
    <w:tmpl w:val="24427922"/>
    <w:lvl w:ilvl="0" w:tplc="00050409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E3B7BE7"/>
    <w:multiLevelType w:val="hybridMultilevel"/>
    <w:tmpl w:val="5CE08CEC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E7781"/>
    <w:multiLevelType w:val="hybridMultilevel"/>
    <w:tmpl w:val="9FE80A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657BB5"/>
    <w:multiLevelType w:val="hybridMultilevel"/>
    <w:tmpl w:val="47CE1690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2007A6"/>
    <w:multiLevelType w:val="hybridMultilevel"/>
    <w:tmpl w:val="193EA72C"/>
    <w:lvl w:ilvl="0" w:tplc="00010409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140"/>
        </w:tabs>
        <w:ind w:left="7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860"/>
        </w:tabs>
        <w:ind w:left="7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580"/>
        </w:tabs>
        <w:ind w:left="8580" w:hanging="360"/>
      </w:pPr>
      <w:rPr>
        <w:rFonts w:ascii="Wingdings" w:hAnsi="Wingdings" w:hint="default"/>
      </w:rPr>
    </w:lvl>
  </w:abstractNum>
  <w:abstractNum w:abstractNumId="27">
    <w:nsid w:val="52165CDB"/>
    <w:multiLevelType w:val="hybridMultilevel"/>
    <w:tmpl w:val="1166F3F0"/>
    <w:lvl w:ilvl="0" w:tplc="00010409">
      <w:start w:val="1"/>
      <w:numFmt w:val="bullet"/>
      <w:lvlText w:val=""/>
      <w:lvlJc w:val="left"/>
      <w:pPr>
        <w:tabs>
          <w:tab w:val="num" w:pos="2560"/>
        </w:tabs>
        <w:ind w:left="25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280"/>
        </w:tabs>
        <w:ind w:left="32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720"/>
        </w:tabs>
        <w:ind w:left="47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440"/>
        </w:tabs>
        <w:ind w:left="54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880"/>
        </w:tabs>
        <w:ind w:left="68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600"/>
        </w:tabs>
        <w:ind w:left="76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320"/>
        </w:tabs>
        <w:ind w:left="8320" w:hanging="360"/>
      </w:pPr>
      <w:rPr>
        <w:rFonts w:ascii="Wingdings" w:hAnsi="Wingdings" w:hint="default"/>
      </w:rPr>
    </w:lvl>
  </w:abstractNum>
  <w:abstractNum w:abstractNumId="28">
    <w:nsid w:val="530936A8"/>
    <w:multiLevelType w:val="hybridMultilevel"/>
    <w:tmpl w:val="2FECDE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82695D"/>
    <w:multiLevelType w:val="hybridMultilevel"/>
    <w:tmpl w:val="E446E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596812"/>
    <w:multiLevelType w:val="hybridMultilevel"/>
    <w:tmpl w:val="B396FCA6"/>
    <w:lvl w:ilvl="0" w:tplc="00050409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972215A"/>
    <w:multiLevelType w:val="hybridMultilevel"/>
    <w:tmpl w:val="40E057E0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42675F"/>
    <w:multiLevelType w:val="multilevel"/>
    <w:tmpl w:val="90C2FE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E510FB6"/>
    <w:multiLevelType w:val="hybridMultilevel"/>
    <w:tmpl w:val="BDCCC2D2"/>
    <w:lvl w:ilvl="0" w:tplc="00050409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12C1D53"/>
    <w:multiLevelType w:val="multilevel"/>
    <w:tmpl w:val="90C2FE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60D4983"/>
    <w:multiLevelType w:val="hybridMultilevel"/>
    <w:tmpl w:val="CF78E8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8344E5A"/>
    <w:multiLevelType w:val="hybridMultilevel"/>
    <w:tmpl w:val="529CAB92"/>
    <w:lvl w:ilvl="0" w:tplc="4C0E3036">
      <w:start w:val="2"/>
      <w:numFmt w:val="bullet"/>
      <w:lvlText w:val="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3C1A0B"/>
    <w:multiLevelType w:val="hybridMultilevel"/>
    <w:tmpl w:val="BC5457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4E4AB9"/>
    <w:multiLevelType w:val="hybridMultilevel"/>
    <w:tmpl w:val="C552945C"/>
    <w:lvl w:ilvl="0" w:tplc="76D4194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B07A1D"/>
    <w:multiLevelType w:val="hybridMultilevel"/>
    <w:tmpl w:val="DF962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E715F5"/>
    <w:multiLevelType w:val="hybridMultilevel"/>
    <w:tmpl w:val="F55E9A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CAD3EDA"/>
    <w:multiLevelType w:val="hybridMultilevel"/>
    <w:tmpl w:val="DCD22310"/>
    <w:lvl w:ilvl="0" w:tplc="040900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6D79E0"/>
    <w:multiLevelType w:val="multilevel"/>
    <w:tmpl w:val="CB98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F20348D"/>
    <w:multiLevelType w:val="multilevel"/>
    <w:tmpl w:val="90C2FE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35"/>
  </w:num>
  <w:num w:numId="4">
    <w:abstractNumId w:val="26"/>
  </w:num>
  <w:num w:numId="5">
    <w:abstractNumId w:val="31"/>
  </w:num>
  <w:num w:numId="6">
    <w:abstractNumId w:val="23"/>
  </w:num>
  <w:num w:numId="7">
    <w:abstractNumId w:val="12"/>
  </w:num>
  <w:num w:numId="8">
    <w:abstractNumId w:val="19"/>
  </w:num>
  <w:num w:numId="9">
    <w:abstractNumId w:val="13"/>
  </w:num>
  <w:num w:numId="10">
    <w:abstractNumId w:val="20"/>
  </w:num>
  <w:num w:numId="11">
    <w:abstractNumId w:val="8"/>
  </w:num>
  <w:num w:numId="12">
    <w:abstractNumId w:val="25"/>
  </w:num>
  <w:num w:numId="13">
    <w:abstractNumId w:val="3"/>
  </w:num>
  <w:num w:numId="14">
    <w:abstractNumId w:val="40"/>
  </w:num>
  <w:num w:numId="15">
    <w:abstractNumId w:val="5"/>
  </w:num>
  <w:num w:numId="16">
    <w:abstractNumId w:val="43"/>
  </w:num>
  <w:num w:numId="17">
    <w:abstractNumId w:val="21"/>
  </w:num>
  <w:num w:numId="18">
    <w:abstractNumId w:val="32"/>
  </w:num>
  <w:num w:numId="19">
    <w:abstractNumId w:val="2"/>
  </w:num>
  <w:num w:numId="20">
    <w:abstractNumId w:val="34"/>
  </w:num>
  <w:num w:numId="21">
    <w:abstractNumId w:val="11"/>
  </w:num>
  <w:num w:numId="22">
    <w:abstractNumId w:val="6"/>
  </w:num>
  <w:num w:numId="23">
    <w:abstractNumId w:val="33"/>
  </w:num>
  <w:num w:numId="24">
    <w:abstractNumId w:val="22"/>
  </w:num>
  <w:num w:numId="25">
    <w:abstractNumId w:val="10"/>
  </w:num>
  <w:num w:numId="26">
    <w:abstractNumId w:val="42"/>
  </w:num>
  <w:num w:numId="27">
    <w:abstractNumId w:val="30"/>
  </w:num>
  <w:num w:numId="28">
    <w:abstractNumId w:val="4"/>
  </w:num>
  <w:num w:numId="29">
    <w:abstractNumId w:val="15"/>
  </w:num>
  <w:num w:numId="30">
    <w:abstractNumId w:val="16"/>
  </w:num>
  <w:num w:numId="31">
    <w:abstractNumId w:val="37"/>
  </w:num>
  <w:num w:numId="32">
    <w:abstractNumId w:val="18"/>
  </w:num>
  <w:num w:numId="33">
    <w:abstractNumId w:val="39"/>
  </w:num>
  <w:num w:numId="34">
    <w:abstractNumId w:val="17"/>
  </w:num>
  <w:num w:numId="35">
    <w:abstractNumId w:val="24"/>
  </w:num>
  <w:num w:numId="36">
    <w:abstractNumId w:val="29"/>
  </w:num>
  <w:num w:numId="37">
    <w:abstractNumId w:val="14"/>
  </w:num>
  <w:num w:numId="38">
    <w:abstractNumId w:val="1"/>
  </w:num>
  <w:num w:numId="39">
    <w:abstractNumId w:val="36"/>
  </w:num>
  <w:num w:numId="40">
    <w:abstractNumId w:val="0"/>
  </w:num>
  <w:num w:numId="41">
    <w:abstractNumId w:val="9"/>
  </w:num>
  <w:num w:numId="42">
    <w:abstractNumId w:val="38"/>
  </w:num>
  <w:num w:numId="43">
    <w:abstractNumId w:val="7"/>
  </w:num>
  <w:num w:numId="44">
    <w:abstractNumId w:val="28"/>
  </w:num>
  <w:num w:numId="45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revisionView w:markup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compat/>
  <w:rsids>
    <w:rsidRoot w:val="001446B7"/>
    <w:rsid w:val="000632A5"/>
    <w:rsid w:val="000873B0"/>
    <w:rsid w:val="000C005A"/>
    <w:rsid w:val="000F4793"/>
    <w:rsid w:val="001446B7"/>
    <w:rsid w:val="00151236"/>
    <w:rsid w:val="00157BB8"/>
    <w:rsid w:val="0017567D"/>
    <w:rsid w:val="00183A33"/>
    <w:rsid w:val="00194C9F"/>
    <w:rsid w:val="00195C80"/>
    <w:rsid w:val="001E7C61"/>
    <w:rsid w:val="00215158"/>
    <w:rsid w:val="0023288D"/>
    <w:rsid w:val="00234F65"/>
    <w:rsid w:val="002459B1"/>
    <w:rsid w:val="002547B4"/>
    <w:rsid w:val="00296981"/>
    <w:rsid w:val="002B649B"/>
    <w:rsid w:val="002E2C0A"/>
    <w:rsid w:val="003B4454"/>
    <w:rsid w:val="003B6B52"/>
    <w:rsid w:val="003C6620"/>
    <w:rsid w:val="00437C76"/>
    <w:rsid w:val="00462557"/>
    <w:rsid w:val="00467999"/>
    <w:rsid w:val="00470C28"/>
    <w:rsid w:val="00487937"/>
    <w:rsid w:val="00497525"/>
    <w:rsid w:val="004A64FB"/>
    <w:rsid w:val="004B412A"/>
    <w:rsid w:val="004F224D"/>
    <w:rsid w:val="0050333C"/>
    <w:rsid w:val="00510322"/>
    <w:rsid w:val="00534821"/>
    <w:rsid w:val="0056219D"/>
    <w:rsid w:val="00583254"/>
    <w:rsid w:val="00591D09"/>
    <w:rsid w:val="005A63D9"/>
    <w:rsid w:val="005B0B49"/>
    <w:rsid w:val="005B7292"/>
    <w:rsid w:val="005D3B11"/>
    <w:rsid w:val="005E0644"/>
    <w:rsid w:val="00631C72"/>
    <w:rsid w:val="006823A0"/>
    <w:rsid w:val="00750D8B"/>
    <w:rsid w:val="00764E0D"/>
    <w:rsid w:val="007725F9"/>
    <w:rsid w:val="007744A4"/>
    <w:rsid w:val="007A3C83"/>
    <w:rsid w:val="007B0681"/>
    <w:rsid w:val="007B0687"/>
    <w:rsid w:val="00812E45"/>
    <w:rsid w:val="0082686A"/>
    <w:rsid w:val="00832053"/>
    <w:rsid w:val="00883E75"/>
    <w:rsid w:val="008856BD"/>
    <w:rsid w:val="008A13D7"/>
    <w:rsid w:val="008C1DCD"/>
    <w:rsid w:val="00954BA4"/>
    <w:rsid w:val="00966D02"/>
    <w:rsid w:val="0097179E"/>
    <w:rsid w:val="009E6CE0"/>
    <w:rsid w:val="009F2396"/>
    <w:rsid w:val="009F70A7"/>
    <w:rsid w:val="00A120BE"/>
    <w:rsid w:val="00A13556"/>
    <w:rsid w:val="00A542D1"/>
    <w:rsid w:val="00A5595F"/>
    <w:rsid w:val="00A771B3"/>
    <w:rsid w:val="00AA4131"/>
    <w:rsid w:val="00AC7DD6"/>
    <w:rsid w:val="00B0227B"/>
    <w:rsid w:val="00B142B6"/>
    <w:rsid w:val="00B25C4D"/>
    <w:rsid w:val="00B26639"/>
    <w:rsid w:val="00B31D5E"/>
    <w:rsid w:val="00B547E6"/>
    <w:rsid w:val="00B94213"/>
    <w:rsid w:val="00BA750A"/>
    <w:rsid w:val="00BB3BE3"/>
    <w:rsid w:val="00BD4692"/>
    <w:rsid w:val="00BE686F"/>
    <w:rsid w:val="00BF0F36"/>
    <w:rsid w:val="00C02B01"/>
    <w:rsid w:val="00C06744"/>
    <w:rsid w:val="00CD35B3"/>
    <w:rsid w:val="00CE650E"/>
    <w:rsid w:val="00D0054D"/>
    <w:rsid w:val="00DB2699"/>
    <w:rsid w:val="00DB34D2"/>
    <w:rsid w:val="00DC0DDC"/>
    <w:rsid w:val="00E70D4A"/>
    <w:rsid w:val="00E86C9C"/>
    <w:rsid w:val="00EB612D"/>
    <w:rsid w:val="00EC32D3"/>
    <w:rsid w:val="00EE2C71"/>
    <w:rsid w:val="00F27B7F"/>
    <w:rsid w:val="00F3246E"/>
    <w:rsid w:val="00F66727"/>
    <w:rsid w:val="00F7162D"/>
    <w:rsid w:val="00F87595"/>
    <w:rsid w:val="00F97688"/>
    <w:rsid w:val="00FC7F2F"/>
  </w:rsids>
  <m:mathPr>
    <m:mathFont m:val="Dido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74BC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teLevel1">
    <w:name w:val="Note Level 1"/>
    <w:basedOn w:val="Normal"/>
    <w:rsid w:val="00874BCD"/>
    <w:pPr>
      <w:keepNext/>
      <w:numPr>
        <w:numId w:val="1"/>
      </w:numPr>
      <w:outlineLvl w:val="0"/>
    </w:pPr>
    <w:rPr>
      <w:rFonts w:ascii="Verdana" w:eastAsia="MS Gothic" w:hAnsi="Verdana"/>
    </w:rPr>
  </w:style>
  <w:style w:type="paragraph" w:styleId="NoteLevel2">
    <w:name w:val="Note Level 2"/>
    <w:basedOn w:val="Normal"/>
    <w:rsid w:val="00874BCD"/>
    <w:pPr>
      <w:keepNext/>
      <w:numPr>
        <w:ilvl w:val="1"/>
        <w:numId w:val="1"/>
      </w:numPr>
      <w:outlineLvl w:val="1"/>
    </w:pPr>
    <w:rPr>
      <w:rFonts w:ascii="Verdana" w:eastAsia="MS Gothic" w:hAnsi="Verdana"/>
    </w:rPr>
  </w:style>
  <w:style w:type="paragraph" w:styleId="NoteLevel3">
    <w:name w:val="Note Level 3"/>
    <w:basedOn w:val="Normal"/>
    <w:rsid w:val="00874BCD"/>
    <w:pPr>
      <w:keepNext/>
      <w:numPr>
        <w:ilvl w:val="2"/>
        <w:numId w:val="1"/>
      </w:numPr>
      <w:outlineLvl w:val="2"/>
    </w:pPr>
    <w:rPr>
      <w:rFonts w:ascii="Verdana" w:eastAsia="MS Gothic" w:hAnsi="Verdana"/>
    </w:rPr>
  </w:style>
  <w:style w:type="paragraph" w:styleId="NoteLevel4">
    <w:name w:val="Note Level 4"/>
    <w:basedOn w:val="Normal"/>
    <w:rsid w:val="00874BCD"/>
    <w:pPr>
      <w:keepNext/>
      <w:numPr>
        <w:ilvl w:val="3"/>
        <w:numId w:val="1"/>
      </w:numPr>
      <w:outlineLvl w:val="3"/>
    </w:pPr>
    <w:rPr>
      <w:rFonts w:ascii="Verdana" w:eastAsia="MS Gothic" w:hAnsi="Verdana"/>
    </w:rPr>
  </w:style>
  <w:style w:type="paragraph" w:styleId="NoteLevel5">
    <w:name w:val="Note Level 5"/>
    <w:basedOn w:val="Normal"/>
    <w:rsid w:val="00874BCD"/>
    <w:pPr>
      <w:keepNext/>
      <w:numPr>
        <w:ilvl w:val="4"/>
        <w:numId w:val="1"/>
      </w:numPr>
      <w:outlineLvl w:val="4"/>
    </w:pPr>
    <w:rPr>
      <w:rFonts w:ascii="Verdana" w:eastAsia="MS Gothic" w:hAnsi="Verdana"/>
    </w:rPr>
  </w:style>
  <w:style w:type="paragraph" w:styleId="NoteLevel6">
    <w:name w:val="Note Level 6"/>
    <w:basedOn w:val="Normal"/>
    <w:rsid w:val="00874BCD"/>
    <w:pPr>
      <w:keepNext/>
      <w:numPr>
        <w:ilvl w:val="5"/>
        <w:numId w:val="1"/>
      </w:numPr>
      <w:outlineLvl w:val="5"/>
    </w:pPr>
    <w:rPr>
      <w:rFonts w:ascii="Verdana" w:eastAsia="MS Gothic" w:hAnsi="Verdana"/>
    </w:rPr>
  </w:style>
  <w:style w:type="paragraph" w:styleId="NoteLevel7">
    <w:name w:val="Note Level 7"/>
    <w:basedOn w:val="Normal"/>
    <w:rsid w:val="00874BCD"/>
    <w:pPr>
      <w:keepNext/>
      <w:numPr>
        <w:ilvl w:val="6"/>
        <w:numId w:val="1"/>
      </w:numPr>
      <w:outlineLvl w:val="6"/>
    </w:pPr>
    <w:rPr>
      <w:rFonts w:ascii="Verdana" w:eastAsia="MS Gothic" w:hAnsi="Verdana"/>
    </w:rPr>
  </w:style>
  <w:style w:type="paragraph" w:styleId="NoteLevel8">
    <w:name w:val="Note Level 8"/>
    <w:basedOn w:val="Normal"/>
    <w:rsid w:val="00874BCD"/>
    <w:pPr>
      <w:keepNext/>
      <w:numPr>
        <w:ilvl w:val="7"/>
        <w:numId w:val="1"/>
      </w:numPr>
      <w:outlineLvl w:val="7"/>
    </w:pPr>
    <w:rPr>
      <w:rFonts w:ascii="Verdana" w:eastAsia="MS Gothic" w:hAnsi="Verdana"/>
    </w:rPr>
  </w:style>
  <w:style w:type="paragraph" w:styleId="NoteLevel9">
    <w:name w:val="Note Level 9"/>
    <w:basedOn w:val="Normal"/>
    <w:rsid w:val="00874BCD"/>
    <w:pPr>
      <w:keepNext/>
      <w:numPr>
        <w:ilvl w:val="8"/>
        <w:numId w:val="1"/>
      </w:numPr>
      <w:outlineLvl w:val="8"/>
    </w:pPr>
    <w:rPr>
      <w:rFonts w:ascii="Verdana" w:eastAsia="MS Gothic" w:hAnsi="Verdana"/>
    </w:rPr>
  </w:style>
  <w:style w:type="character" w:styleId="Hyperlink">
    <w:name w:val="Hyperlink"/>
    <w:basedOn w:val="DefaultParagraphFont"/>
    <w:rsid w:val="00702A27"/>
    <w:rPr>
      <w:color w:val="0000FF"/>
      <w:u w:val="single"/>
    </w:rPr>
  </w:style>
  <w:style w:type="character" w:styleId="FollowedHyperlink">
    <w:name w:val="FollowedHyperlink"/>
    <w:basedOn w:val="DefaultParagraphFont"/>
    <w:rsid w:val="00C14D79"/>
    <w:rPr>
      <w:color w:val="800080"/>
      <w:u w:val="single"/>
    </w:rPr>
  </w:style>
  <w:style w:type="paragraph" w:styleId="BalloonText">
    <w:name w:val="Balloon Text"/>
    <w:basedOn w:val="Normal"/>
    <w:semiHidden/>
    <w:rsid w:val="00234F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1DC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1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C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C72"/>
    <w:rPr>
      <w:b/>
      <w:bCs/>
    </w:rPr>
  </w:style>
  <w:style w:type="paragraph" w:styleId="Header">
    <w:name w:val="header"/>
    <w:basedOn w:val="Normal"/>
    <w:link w:val="HeaderChar"/>
    <w:rsid w:val="00F324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3246E"/>
  </w:style>
  <w:style w:type="paragraph" w:styleId="Footer">
    <w:name w:val="footer"/>
    <w:basedOn w:val="Normal"/>
    <w:link w:val="FooterChar"/>
    <w:rsid w:val="00F324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3246E"/>
  </w:style>
  <w:style w:type="character" w:styleId="Emphasis">
    <w:name w:val="Emphasis"/>
    <w:basedOn w:val="DefaultParagraphFont"/>
    <w:uiPriority w:val="20"/>
    <w:rsid w:val="00F3246E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6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haneSiegel@gmail.com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69651A2-A2D1-B54B-AAF0-2C9C2011E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484</Words>
  <Characters>2759</Characters>
  <Application>Microsoft Macintosh Word</Application>
  <DocSecurity>0</DocSecurity>
  <Lines>22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>Sean G</vt:lpstr>
      <vt:lpstr>Currently enrolled as a Junior: anticipated graduation in June 2011</vt:lpstr>
      <vt:lpstr>Candidate for Bachelor of Arts majoring in Economics and History, Minor in Busin</vt:lpstr>
      <vt:lpstr>Relevant Coursework: Macro and Micro Economics (300 level), Accounting and Busin</vt:lpstr>
      <vt:lpstr>Collegium Hieronymi Pragensis, Prague, Czech Republic</vt:lpstr>
      <vt:lpstr>Fall 2009, Semester abroad program, followed a course of Central and Eastern Eur</vt:lpstr>
      <vt:lpstr>Staples High School, Westport, CT</vt:lpstr>
      <vt:lpstr>Graduated June 2007</vt:lpstr>
      <vt:lpstr>National Merit Scholar; National Honor Society; National French Exam: Top 15 in </vt:lpstr>
      <vt:lpstr>SAT: Reading 750, Mathematics 700, Writing 780</vt:lpstr>
      <vt:lpstr>The Hall School, London, England</vt:lpstr>
      <vt:lpstr>Attended age 5 through 13; Scholarship Class</vt:lpstr>
      <vt:lpstr>Facilitated fifteen incoming students’ adjustment to life at Northwestern</vt:lpstr>
      <vt:lpstr>Institute for Student Business Education (ISBE), Northwestern University, Evanst</vt:lpstr>
      <vt:lpstr>Associated Student Government, Northwestern University, Evanston, IL</vt:lpstr>
      <vt:lpstr>Student Services Committee Representative, 2008</vt:lpstr>
      <vt:lpstr>Conducted safety survey resulting in increased lighting on campus and more frequ</vt:lpstr>
      <vt:lpstr>Member of Finance Team, 2008</vt:lpstr>
      <vt:lpstr>Organized accounts and managing quarterly budgets and financial statements</vt:lpstr>
      <vt:lpstr>SigEp Intramural Soccer (Captain), Football, Volleyball, Basketball Teams </vt:lpstr>
      <vt:lpstr>Northwestern Men’s Club Tennis Team, Northwestern University, Evanston, IL</vt:lpstr>
    </vt:vector>
  </TitlesOfParts>
  <Company/>
  <LinksUpToDate>false</LinksUpToDate>
  <CharactersWithSpaces>3388</CharactersWithSpaces>
  <SharedDoc>false</SharedDoc>
  <HLinks>
    <vt:vector size="6" baseType="variant">
      <vt:variant>
        <vt:i4>6619259</vt:i4>
      </vt:variant>
      <vt:variant>
        <vt:i4>0</vt:i4>
      </vt:variant>
      <vt:variant>
        <vt:i4>0</vt:i4>
      </vt:variant>
      <vt:variant>
        <vt:i4>5</vt:i4>
      </vt:variant>
      <vt:variant>
        <vt:lpwstr>mailto:sean.soderstrom@northwestern.edu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Sean G</dc:title>
  <dc:subject/>
  <dc:creator>Sean Soderstrom</dc:creator>
  <cp:keywords/>
  <cp:lastModifiedBy>Russell Taff</cp:lastModifiedBy>
  <cp:revision>2</cp:revision>
  <cp:lastPrinted>2012-03-28T20:11:00Z</cp:lastPrinted>
  <dcterms:created xsi:type="dcterms:W3CDTF">2013-10-09T21:54:00Z</dcterms:created>
  <dcterms:modified xsi:type="dcterms:W3CDTF">2013-10-09T21:54:00Z</dcterms:modified>
</cp:coreProperties>
</file>